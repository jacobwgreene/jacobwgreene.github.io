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ascii="Garamond" w:hAnsi="Garamond"/>
          <w:color w:val="1F497D"/>
          <w:sz w:val="36"/>
        </w:rPr>
      </w:pPr>
      <w:bookmarkStart w:id="0" w:name="_GoBack"/>
      <w:bookmarkEnd w:id="0"/>
      <w:r>
        <w:rPr>
          <w:rFonts w:ascii="Garamond" w:hAnsi="Garamond"/>
          <w:color w:val="1F497D"/>
          <w:sz w:val="36"/>
        </w:rPr>
        <w:t>ENG 1131: Writing Through Media-Augmented Reality</w:t>
      </w:r>
    </w:p>
    <w:p>
      <w:pPr>
        <w:pStyle w:val="Normal"/>
        <w:rPr>
          <w:rFonts w:cs="Arial" w:ascii="Garamond" w:hAnsi="Garamond"/>
          <w:b/>
          <w:bCs/>
        </w:rPr>
      </w:pPr>
      <w:r>
        <w:rPr>
          <w:rFonts w:cs="Arial" w:ascii="Garamond" w:hAnsi="Garamond"/>
          <w:b/>
          <w:bCs/>
        </w:rPr>
      </w:r>
    </w:p>
    <w:p>
      <w:pPr>
        <w:pStyle w:val="Normal"/>
        <w:rPr>
          <w:rFonts w:cs="Arial" w:ascii="Garamond" w:hAnsi="Garamond"/>
          <w:b/>
          <w:bCs/>
        </w:rPr>
      </w:pPr>
      <w:r>
        <w:rPr>
          <w:rFonts w:cs="Arial" w:ascii="Garamond" w:hAnsi="Garamond"/>
          <w:b/>
          <w:bCs/>
        </w:rPr>
        <w:t>Instructor:</w:t>
        <w:tab/>
        <w:t xml:space="preserve">            </w:t>
      </w:r>
      <w:r>
        <w:rPr>
          <w:rFonts w:cs="Arial" w:ascii="Garamond" w:hAnsi="Garamond"/>
          <w:bCs/>
        </w:rPr>
        <w:t>Jacob Greene</w:t>
      </w:r>
      <w:r>
        <w:rPr>
          <w:rFonts w:cs="Arial" w:ascii="Garamond" w:hAnsi="Garamond"/>
          <w:b/>
          <w:bCs/>
        </w:rPr>
        <w:tab/>
        <w:tab/>
        <w:tab/>
      </w:r>
    </w:p>
    <w:p>
      <w:pPr>
        <w:pStyle w:val="Normal"/>
        <w:rPr>
          <w:rStyle w:val="InternetLink"/>
          <w:rFonts w:cs="Arial" w:ascii="Garamond" w:hAnsi="Garamond"/>
          <w:bCs/>
        </w:rPr>
      </w:pPr>
      <w:r>
        <w:rPr>
          <w:rFonts w:cs="Arial" w:ascii="Garamond" w:hAnsi="Garamond"/>
          <w:b/>
          <w:bCs/>
        </w:rPr>
        <w:t>Email:</w:t>
        <w:tab/>
        <w:tab/>
        <w:tab/>
      </w:r>
      <w:hyperlink r:id="rId2">
        <w:r>
          <w:rPr>
            <w:rStyle w:val="InternetLink"/>
            <w:rFonts w:cs="Arial" w:ascii="Garamond" w:hAnsi="Garamond"/>
            <w:bCs/>
          </w:rPr>
          <w:t>jacobwgreene@ufl.edu</w:t>
        </w:r>
      </w:hyperlink>
    </w:p>
    <w:p>
      <w:pPr>
        <w:pStyle w:val="Normal"/>
        <w:rPr>
          <w:rFonts w:cs="Arial" w:ascii="Garamond" w:hAnsi="Garamond"/>
          <w:bCs/>
        </w:rPr>
      </w:pPr>
      <w:r>
        <w:rPr>
          <w:rFonts w:cs="Arial" w:ascii="Garamond" w:hAnsi="Garamond"/>
          <w:b/>
          <w:bCs/>
        </w:rPr>
        <w:t>Meeting Times:</w:t>
        <w:tab/>
      </w:r>
      <w:r>
        <w:rPr>
          <w:rFonts w:cs="Arial" w:ascii="Garamond" w:hAnsi="Garamond"/>
          <w:bCs/>
        </w:rPr>
        <w:t>M W F period 8 (3:00-3:50), T E1-E3 (7:20-10:10)</w:t>
      </w:r>
    </w:p>
    <w:p>
      <w:pPr>
        <w:pStyle w:val="Normal"/>
        <w:rPr>
          <w:rFonts w:cs="Arial" w:ascii="Garamond" w:hAnsi="Garamond"/>
        </w:rPr>
      </w:pPr>
      <w:r>
        <w:rPr>
          <w:rFonts w:cs="Arial" w:ascii="Garamond" w:hAnsi="Garamond"/>
          <w:b/>
          <w:bCs/>
        </w:rPr>
        <w:t xml:space="preserve">Office: </w:t>
        <w:tab/>
        <w:tab/>
      </w:r>
      <w:r>
        <w:rPr>
          <w:rFonts w:cs="Arial" w:ascii="Garamond" w:hAnsi="Garamond"/>
        </w:rPr>
        <w:t xml:space="preserve">TBA </w:t>
      </w:r>
    </w:p>
    <w:p>
      <w:pPr>
        <w:pStyle w:val="Normal"/>
        <w:rPr>
          <w:rFonts w:cs="Arial" w:ascii="Garamond" w:hAnsi="Garamond"/>
        </w:rPr>
      </w:pPr>
      <w:r>
        <w:rPr>
          <w:rFonts w:cs="Arial" w:ascii="Garamond" w:hAnsi="Garamond"/>
          <w:b/>
          <w:bCs/>
        </w:rPr>
        <w:t>Office Hours</w:t>
      </w:r>
      <w:r>
        <w:rPr>
          <w:rFonts w:cs="Arial" w:ascii="Garamond" w:hAnsi="Garamond"/>
        </w:rPr>
        <w:t>:            Wedneday-1:45-2:45 and by appointment</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Title"/>
        <w:jc w:val="left"/>
        <w:rPr>
          <w:rFonts w:cs="Arial" w:ascii="Garamond" w:hAnsi="Garamond"/>
          <w:smallCaps/>
          <w:color w:val="365F91"/>
        </w:rPr>
      </w:pPr>
      <w:r>
        <w:rPr>
          <w:rFonts w:cs="Arial" w:ascii="Garamond" w:hAnsi="Garamond"/>
          <w:smallCaps/>
          <w:color w:val="365F91"/>
        </w:rPr>
        <w:t xml:space="preserve">Course </w:t>
      </w:r>
      <w:r>
        <w:rPr>
          <w:rFonts w:cs="Arial" w:ascii="Garamond" w:hAnsi="Garamond"/>
          <w:smallCaps/>
          <w:color w:val="1F497D"/>
        </w:rPr>
        <w:t>Descr</w:t>
      </w:r>
      <w:r>
        <w:rPr>
          <w:rFonts w:cs="Arial" w:ascii="Garamond" w:hAnsi="Garamond"/>
          <w:smallCaps/>
          <w:color w:val="365F91"/>
        </w:rPr>
        <w:t>iption</w:t>
      </w:r>
    </w:p>
    <w:p>
      <w:pPr>
        <w:pStyle w:val="Title"/>
        <w:jc w:val="left"/>
        <w:rPr>
          <w:rFonts w:cs="Arial" w:ascii="Garamond" w:hAnsi="Garamond"/>
        </w:rPr>
      </w:pPr>
      <w:r>
        <w:rPr>
          <w:rFonts w:cs="Arial" w:ascii="Garamond" w:hAnsi="Garamond"/>
        </w:rPr>
      </w:r>
    </w:p>
    <w:p>
      <w:pPr>
        <w:pStyle w:val="Normal"/>
        <w:rPr>
          <w:rFonts w:cs="Arial" w:ascii="Garamond" w:hAnsi="Garamond"/>
          <w:color w:val="000000"/>
        </w:rPr>
      </w:pPr>
      <w:bookmarkStart w:id="1" w:name="__DdeLink__1114_668749381"/>
      <w:r>
        <w:rPr>
          <w:rFonts w:cs="Arial" w:ascii="Garamond" w:hAnsi="Garamond"/>
        </w:rPr>
        <w:t xml:space="preserve">ENC 1131 Writing Through Media: Augmented Reality </w:t>
      </w:r>
      <w:r>
        <w:rPr>
          <w:rFonts w:cs="Arial" w:ascii="Garamond" w:hAnsi="Garamond"/>
          <w:color w:val="000000"/>
        </w:rPr>
        <w:t xml:space="preserve">focuses on the emergence of augmented reality technologies (Google </w:t>
      </w:r>
      <w:ins w:id="0" w:author="Terry Harpold" w:date="2014-07-30T06:21:00Z">
        <w:r>
          <w:rPr>
            <w:rFonts w:cs="Arial" w:ascii="Garamond" w:hAnsi="Garamond"/>
            <w:color w:val="000000"/>
          </w:rPr>
          <w:t>G</w:t>
        </w:r>
      </w:ins>
      <w:bookmarkEnd w:id="1"/>
      <w:r>
        <w:rPr>
          <w:rFonts w:cs="Arial" w:ascii="Garamond" w:hAnsi="Garamond"/>
          <w:color w:val="000000"/>
        </w:rPr>
        <w:t>lass, Microsoft Kinect, smartphone augmentation, etc.), exploring their technical, biological, and cultural impact on a contemporary society that continues to collapse the barrier between the real and the virtual. We will focus primarily on changes underway within the human-technology relationship, and we will explore such topics as avatars and digital identity, the perception of artificial intelligence, visual rhetoric, bodies in digital space, and the narratology of augmented reality tours, among others. As we progress through readings and assignments, students will gain a clearer understanding of the way in which human experience of “reality” has always been “augmented” in some sense, from the development of language and early writing systems to the latest digital composition technologies.</w:t>
      </w:r>
    </w:p>
    <w:p>
      <w:pPr>
        <w:pStyle w:val="Normal"/>
        <w:rPr>
          <w:rFonts w:cs="Arial" w:ascii="Garamond" w:hAnsi="Garamond"/>
          <w:b/>
          <w:bCs/>
        </w:rPr>
      </w:pPr>
      <w:r>
        <w:rPr>
          <w:rFonts w:cs="Arial" w:ascii="Garamond" w:hAnsi="Garamond"/>
          <w:b/>
          <w:bCs/>
        </w:rPr>
      </w:r>
    </w:p>
    <w:p>
      <w:pPr>
        <w:pStyle w:val="Normal"/>
        <w:rPr>
          <w:rFonts w:cs="Arial" w:ascii="Garamond" w:hAnsi="Garamond"/>
          <w:b/>
          <w:bCs/>
          <w:color w:val="1F497D"/>
        </w:rPr>
      </w:pPr>
      <w:r>
        <w:rPr>
          <w:rFonts w:cs="Arial" w:ascii="Garamond" w:hAnsi="Garamond"/>
          <w:b/>
          <w:bCs/>
          <w:color w:val="1F497D"/>
        </w:rPr>
        <w:t>Course Objectives</w:t>
      </w:r>
    </w:p>
    <w:p>
      <w:pPr>
        <w:pStyle w:val="Normal"/>
        <w:rPr>
          <w:rFonts w:cs="Arial" w:ascii="Garamond" w:hAnsi="Garamond"/>
          <w:b/>
          <w:bCs/>
        </w:rPr>
      </w:pPr>
      <w:r>
        <w:rPr>
          <w:rFonts w:cs="Arial" w:ascii="Garamond" w:hAnsi="Garamond"/>
          <w:b/>
          <w:bCs/>
        </w:rPr>
      </w:r>
    </w:p>
    <w:p>
      <w:pPr>
        <w:pStyle w:val="Normal"/>
        <w:rPr>
          <w:rFonts w:cs="Arial" w:ascii="Garamond" w:hAnsi="Garamond"/>
          <w:bCs/>
        </w:rPr>
      </w:pPr>
      <w:r>
        <w:rPr>
          <w:rFonts w:cs="Arial" w:ascii="Garamond" w:hAnsi="Garamond"/>
          <w:bCs/>
        </w:rPr>
        <w:t>By the end of ENG 1131, students will be able to:</w:t>
      </w:r>
    </w:p>
    <w:p>
      <w:pPr>
        <w:pStyle w:val="Normal"/>
        <w:rPr>
          <w:rFonts w:cs="Arial" w:ascii="Garamond" w:hAnsi="Garamond"/>
          <w:bCs/>
        </w:rPr>
      </w:pPr>
      <w:r>
        <w:rPr>
          <w:rFonts w:cs="Arial" w:ascii="Garamond" w:hAnsi="Garamond"/>
          <w:bCs/>
        </w:rPr>
      </w:r>
    </w:p>
    <w:p>
      <w:pPr>
        <w:pStyle w:val="ListParagraph"/>
        <w:numPr>
          <w:ilvl w:val="0"/>
          <w:numId w:val="1"/>
        </w:numPr>
        <w:rPr>
          <w:rFonts w:cs="Arial" w:ascii="Garamond" w:hAnsi="Garamond"/>
          <w:bCs/>
        </w:rPr>
      </w:pPr>
      <w:r>
        <w:rPr>
          <w:rFonts w:cs="Arial" w:ascii="Garamond" w:hAnsi="Garamond"/>
          <w:bCs/>
        </w:rPr>
        <w:t>Analyze the rhetorical characteristics of augmented reality applications</w:t>
      </w:r>
    </w:p>
    <w:p>
      <w:pPr>
        <w:pStyle w:val="ListParagraph"/>
        <w:numPr>
          <w:ilvl w:val="0"/>
          <w:numId w:val="1"/>
        </w:numPr>
        <w:rPr>
          <w:rFonts w:cs="Arial" w:ascii="Garamond" w:hAnsi="Garamond"/>
          <w:bCs/>
        </w:rPr>
      </w:pPr>
      <w:r>
        <w:rPr>
          <w:rFonts w:cs="Arial" w:ascii="Garamond" w:hAnsi="Garamond"/>
          <w:bCs/>
        </w:rPr>
        <w:t>Design a basic website with a WYSIWYG (What You See Is What You Get) editor</w:t>
      </w:r>
    </w:p>
    <w:p>
      <w:pPr>
        <w:pStyle w:val="ListParagraph"/>
        <w:numPr>
          <w:ilvl w:val="0"/>
          <w:numId w:val="1"/>
        </w:numPr>
        <w:rPr>
          <w:rFonts w:cs="Arial" w:ascii="Garamond" w:hAnsi="Garamond"/>
          <w:bCs/>
        </w:rPr>
      </w:pPr>
      <w:r>
        <w:rPr>
          <w:rFonts w:cs="Arial" w:ascii="Garamond" w:hAnsi="Garamond"/>
          <w:bCs/>
        </w:rPr>
        <w:t>Layer and edit images in a photo editor</w:t>
      </w:r>
    </w:p>
    <w:p>
      <w:pPr>
        <w:pStyle w:val="ListParagraph"/>
        <w:numPr>
          <w:ilvl w:val="0"/>
          <w:numId w:val="1"/>
        </w:numPr>
        <w:rPr>
          <w:rFonts w:cs="Arial" w:ascii="Garamond" w:hAnsi="Garamond"/>
          <w:bCs/>
        </w:rPr>
      </w:pPr>
      <w:r>
        <w:rPr>
          <w:rFonts w:cs="Arial" w:ascii="Garamond" w:hAnsi="Garamond"/>
          <w:bCs/>
        </w:rPr>
        <w:t>Create rhetorically effective digital overlays using still and moving images</w:t>
      </w:r>
    </w:p>
    <w:p>
      <w:pPr>
        <w:pStyle w:val="ListParagraph"/>
        <w:numPr>
          <w:ilvl w:val="0"/>
          <w:numId w:val="1"/>
        </w:numPr>
        <w:rPr>
          <w:rFonts w:cs="Arial" w:ascii="Garamond" w:hAnsi="Garamond"/>
          <w:bCs/>
        </w:rPr>
      </w:pPr>
      <w:r>
        <w:rPr>
          <w:rFonts w:cs="Arial" w:ascii="Garamond" w:hAnsi="Garamond"/>
          <w:bCs/>
        </w:rPr>
        <w:t>Conduct original research about cultural phenomena incorporating primary and secondary sources</w:t>
      </w:r>
    </w:p>
    <w:p>
      <w:pPr>
        <w:pStyle w:val="Normal"/>
        <w:rPr>
          <w:rFonts w:cs="Arial" w:ascii="Garamond" w:hAnsi="Garamond"/>
          <w:bCs/>
        </w:rPr>
      </w:pPr>
      <w:r>
        <w:rPr>
          <w:rFonts w:cs="Arial" w:ascii="Garamond" w:hAnsi="Garamond"/>
          <w:bCs/>
        </w:rPr>
      </w:r>
    </w:p>
    <w:p>
      <w:pPr>
        <w:pStyle w:val="Normal"/>
        <w:rPr>
          <w:rFonts w:cs="Arial" w:ascii="Garamond" w:hAnsi="Garamond"/>
          <w:b/>
          <w:bCs/>
        </w:rPr>
      </w:pPr>
      <w:r>
        <w:rPr>
          <w:rFonts w:cs="Arial" w:ascii="Garamond" w:hAnsi="Garamond"/>
          <w:b/>
          <w:bCs/>
        </w:rPr>
      </w:r>
    </w:p>
    <w:p>
      <w:pPr>
        <w:pStyle w:val="Normal"/>
        <w:rPr>
          <w:rFonts w:cs="Arial" w:ascii="Garamond" w:hAnsi="Garamond"/>
          <w:b/>
          <w:bCs/>
          <w:color w:val="1F497D"/>
        </w:rPr>
      </w:pPr>
      <w:r>
        <w:rPr>
          <w:rFonts w:cs="Arial" w:ascii="Garamond" w:hAnsi="Garamond"/>
          <w:b/>
          <w:bCs/>
          <w:color w:val="1F497D"/>
        </w:rPr>
        <w:t>Course Structure</w:t>
      </w:r>
    </w:p>
    <w:p>
      <w:pPr>
        <w:pStyle w:val="Normal"/>
        <w:rPr>
          <w:rFonts w:cs="Arial" w:ascii="Garamond" w:hAnsi="Garamond"/>
          <w:b/>
          <w:bCs/>
        </w:rPr>
      </w:pPr>
      <w:r>
        <w:rPr>
          <w:rFonts w:cs="Arial" w:ascii="Garamond" w:hAnsi="Garamond"/>
          <w:b/>
          <w:bCs/>
        </w:rPr>
      </w:r>
    </w:p>
    <w:p>
      <w:pPr>
        <w:pStyle w:val="Normal"/>
        <w:rPr>
          <w:rFonts w:cs="Arial" w:ascii="Garamond" w:hAnsi="Garamond"/>
          <w:bCs/>
        </w:rPr>
      </w:pPr>
      <w:r>
        <w:rPr>
          <w:rFonts w:cs="Arial" w:ascii="Garamond" w:hAnsi="Garamond"/>
          <w:bCs/>
        </w:rPr>
        <w:t>The writing assignments for the first half of this course will come from contribution to our course blog and a researched writing assignment. Students will contribute to the course blog on a weekly basis to apply the class material to a specific cultural object/or phenomenon. Our first major writing assignment will have the students expand their thinking from one of these blog posts.</w:t>
      </w:r>
    </w:p>
    <w:p>
      <w:pPr>
        <w:pStyle w:val="Normal"/>
        <w:rPr>
          <w:rFonts w:cs="Arial" w:ascii="Garamond" w:hAnsi="Garamond"/>
          <w:bCs/>
        </w:rPr>
      </w:pPr>
      <w:r>
        <w:rPr>
          <w:rFonts w:cs="Arial" w:ascii="Garamond" w:hAnsi="Garamond"/>
          <w:bCs/>
        </w:rPr>
      </w:r>
    </w:p>
    <w:p>
      <w:pPr>
        <w:pStyle w:val="Normal"/>
        <w:rPr>
          <w:rFonts w:cs="Arial" w:ascii="Garamond" w:hAnsi="Garamond"/>
          <w:bCs/>
        </w:rPr>
      </w:pPr>
      <w:r>
        <w:rPr>
          <w:rFonts w:cs="Arial" w:ascii="Garamond" w:hAnsi="Garamond"/>
          <w:bCs/>
        </w:rPr>
        <w:t>As a final project, students will create their own multimodal augmented reality narrative using the software available for free at Aurasma Studio and Wix.com. Wix is a web based product and should be accessible through most standard laptops with up to date OS. The use of Aurasma will require access to a smartphone or tablet running Android 4.0+ or IOS 6.0+. Students without access to a networked mobile device can use one of the iPads available for 7 day loan from Library West.</w:t>
      </w:r>
    </w:p>
    <w:p>
      <w:pPr>
        <w:pStyle w:val="Normal"/>
        <w:rPr>
          <w:rFonts w:cs="Arial" w:ascii="Garamond" w:hAnsi="Garamond"/>
          <w:bCs/>
        </w:rPr>
      </w:pPr>
      <w:r>
        <w:rPr>
          <w:rFonts w:cs="Arial" w:ascii="Garamond" w:hAnsi="Garamond"/>
          <w:bCs/>
        </w:rPr>
      </w:r>
    </w:p>
    <w:p>
      <w:pPr>
        <w:pStyle w:val="Normal"/>
        <w:rPr>
          <w:rFonts w:cs="Arial" w:ascii="Garamond" w:hAnsi="Garamond"/>
          <w:bCs/>
        </w:rPr>
      </w:pPr>
      <w:r>
        <w:rPr>
          <w:rFonts w:cs="Arial" w:ascii="Garamond" w:hAnsi="Garamond"/>
          <w:bCs/>
        </w:rPr>
        <w:t>Screening times will be used for two main purposes: 1) screening for films/documentaries related to augmented reality and 2) workshopping with the software for the final project.</w:t>
      </w:r>
    </w:p>
    <w:p>
      <w:pPr>
        <w:pStyle w:val="Normal"/>
        <w:rPr>
          <w:rFonts w:cs="Arial" w:ascii="Garamond" w:hAnsi="Garamond"/>
          <w:bCs/>
        </w:rPr>
      </w:pPr>
      <w:r>
        <w:rPr>
          <w:rFonts w:cs="Arial" w:ascii="Garamond" w:hAnsi="Garamond"/>
          <w:bCs/>
        </w:rPr>
      </w:r>
    </w:p>
    <w:p>
      <w:pPr>
        <w:pStyle w:val="Normal"/>
        <w:rPr>
          <w:rFonts w:cs="Arial" w:ascii="Garamond" w:hAnsi="Garamond"/>
          <w:b/>
          <w:bCs/>
        </w:rPr>
      </w:pPr>
      <w:r>
        <w:rPr>
          <w:rFonts w:cs="Arial" w:ascii="Garamond" w:hAnsi="Garamond"/>
          <w:b/>
          <w:bCs/>
        </w:rPr>
      </w:r>
    </w:p>
    <w:p>
      <w:pPr>
        <w:pStyle w:val="Normal"/>
        <w:rPr>
          <w:rFonts w:cs="Arial" w:ascii="Garamond" w:hAnsi="Garamond"/>
          <w:b/>
          <w:bCs/>
        </w:rPr>
      </w:pPr>
      <w:r>
        <w:rPr>
          <w:rFonts w:cs="Arial" w:ascii="Garamond" w:hAnsi="Garamond"/>
          <w:b/>
          <w:bCs/>
        </w:rPr>
      </w:r>
    </w:p>
    <w:p>
      <w:pPr>
        <w:pStyle w:val="Normal"/>
        <w:rPr>
          <w:rFonts w:cs="Arial" w:ascii="Garamond" w:hAnsi="Garamond"/>
          <w:b/>
          <w:bCs/>
          <w:color w:val="1F497D"/>
        </w:rPr>
      </w:pPr>
      <w:r>
        <w:rPr>
          <w:rFonts w:cs="Arial" w:ascii="Garamond" w:hAnsi="Garamond"/>
          <w:b/>
          <w:bCs/>
          <w:color w:val="1F497D"/>
        </w:rPr>
        <w:t xml:space="preserve">Required Texts </w:t>
      </w:r>
    </w:p>
    <w:p>
      <w:pPr>
        <w:pStyle w:val="Normal"/>
        <w:rPr>
          <w:rFonts w:cs="Arial" w:ascii="Garamond" w:hAnsi="Garamond"/>
          <w:b/>
          <w:bCs/>
        </w:rPr>
      </w:pPr>
      <w:r>
        <w:rPr>
          <w:rFonts w:cs="Arial" w:ascii="Garamond" w:hAnsi="Garamond"/>
          <w:b/>
          <w:bCs/>
        </w:rPr>
      </w:r>
    </w:p>
    <w:p>
      <w:pPr>
        <w:pStyle w:val="Normal"/>
        <w:tabs>
          <w:tab w:val="left" w:pos="720" w:leader="none"/>
        </w:tabs>
        <w:ind w:left="720" w:right="0" w:hanging="720"/>
        <w:rPr>
          <w:rFonts w:cs="Arial" w:ascii="Garamond" w:hAnsi="Garamond"/>
        </w:rPr>
      </w:pPr>
      <w:r>
        <w:rPr>
          <w:rFonts w:cs="Arial" w:ascii="Garamond" w:hAnsi="Garamond"/>
        </w:rPr>
        <w:t xml:space="preserve">Calvino, Italo. </w:t>
      </w:r>
      <w:r>
        <w:rPr>
          <w:rFonts w:cs="Arial" w:ascii="Garamond" w:hAnsi="Garamond"/>
          <w:i/>
        </w:rPr>
        <w:t>If On a Winter’s Night a Traveler</w:t>
      </w:r>
      <w:r>
        <w:rPr>
          <w:rFonts w:cs="Arial" w:ascii="Garamond" w:hAnsi="Garamond"/>
        </w:rPr>
        <w:t xml:space="preserve">. San Diego: Harcourt, 1981. </w:t>
      </w:r>
    </w:p>
    <w:p>
      <w:pPr>
        <w:pStyle w:val="Normal"/>
        <w:tabs>
          <w:tab w:val="left" w:pos="720" w:leader="none"/>
        </w:tabs>
        <w:ind w:left="720" w:right="0" w:hanging="720"/>
        <w:rPr>
          <w:rFonts w:cs="Arial" w:ascii="Garamond" w:hAnsi="Garamond"/>
        </w:rPr>
      </w:pPr>
      <w:r>
        <w:rPr>
          <w:rFonts w:cs="Arial" w:ascii="Garamond" w:hAnsi="Garamond"/>
        </w:rPr>
      </w:r>
    </w:p>
    <w:p>
      <w:pPr>
        <w:pStyle w:val="Normal"/>
        <w:tabs>
          <w:tab w:val="left" w:pos="720" w:leader="none"/>
        </w:tabs>
        <w:ind w:left="720" w:right="0" w:hanging="720"/>
        <w:rPr>
          <w:rFonts w:cs="Arial" w:ascii="Garamond" w:hAnsi="Garamond"/>
        </w:rPr>
      </w:pPr>
      <w:r>
        <w:rPr>
          <w:rFonts w:cs="Arial" w:ascii="Garamond" w:hAnsi="Garamond"/>
        </w:rPr>
        <w:t xml:space="preserve">Craig, Alan B.  </w:t>
      </w:r>
      <w:r>
        <w:rPr>
          <w:rFonts w:cs="Arial" w:ascii="Garamond" w:hAnsi="Garamond"/>
          <w:i/>
        </w:rPr>
        <w:t>Understanding Augmented Reality: Concepts and Applications</w:t>
      </w:r>
      <w:r>
        <w:rPr>
          <w:rFonts w:cs="Arial" w:ascii="Garamond" w:hAnsi="Garamond"/>
        </w:rPr>
        <w:t>. Waltham: Morgan Kaufmann, 2013.</w:t>
      </w:r>
    </w:p>
    <w:p>
      <w:pPr>
        <w:pStyle w:val="Normal"/>
        <w:tabs>
          <w:tab w:val="left" w:pos="720" w:leader="none"/>
        </w:tabs>
        <w:ind w:left="720" w:right="0" w:hanging="720"/>
        <w:rPr>
          <w:rFonts w:cs="Arial" w:ascii="Garamond" w:hAnsi="Garamond"/>
        </w:rPr>
      </w:pPr>
      <w:r>
        <w:rPr>
          <w:rFonts w:cs="Arial" w:ascii="Garamond" w:hAnsi="Garamond"/>
        </w:rPr>
      </w:r>
    </w:p>
    <w:p>
      <w:pPr>
        <w:pStyle w:val="Normal"/>
        <w:tabs>
          <w:tab w:val="left" w:pos="720" w:leader="none"/>
        </w:tabs>
        <w:ind w:left="720" w:right="0" w:hanging="720"/>
        <w:rPr>
          <w:rFonts w:cs="Arial" w:ascii="Garamond" w:hAnsi="Garamond"/>
        </w:rPr>
      </w:pPr>
      <w:r>
        <w:rPr>
          <w:rFonts w:cs="Arial" w:ascii="Garamond" w:hAnsi="Garamond"/>
        </w:rPr>
        <w:t xml:space="preserve">McLuhan, Marshall and Quentin Fiore. </w:t>
      </w:r>
      <w:r>
        <w:rPr>
          <w:rFonts w:cs="Arial" w:ascii="Garamond" w:hAnsi="Garamond"/>
          <w:i/>
          <w:iCs/>
        </w:rPr>
        <w:t xml:space="preserve"> The Medium is the Massage</w:t>
      </w:r>
      <w:r>
        <w:rPr>
          <w:rFonts w:cs="Arial" w:ascii="Garamond" w:hAnsi="Garamond"/>
        </w:rPr>
        <w:t xml:space="preserve"> 9</w:t>
      </w:r>
      <w:r>
        <w:rPr>
          <w:rFonts w:cs="Arial" w:ascii="Garamond" w:hAnsi="Garamond"/>
          <w:vertAlign w:val="superscript"/>
        </w:rPr>
        <w:t>th</w:t>
      </w:r>
      <w:r>
        <w:rPr>
          <w:rFonts w:cs="Arial" w:ascii="Garamond" w:hAnsi="Garamond"/>
        </w:rPr>
        <w:t xml:space="preserve"> ed. Ginko, 2001. </w:t>
      </w:r>
    </w:p>
    <w:p>
      <w:pPr>
        <w:pStyle w:val="Normal"/>
        <w:tabs>
          <w:tab w:val="left" w:pos="720" w:leader="none"/>
        </w:tabs>
        <w:ind w:left="720" w:right="0" w:hanging="720"/>
        <w:rPr>
          <w:rFonts w:cs="Arial" w:ascii="Garamond" w:hAnsi="Garamond"/>
        </w:rPr>
      </w:pPr>
      <w:r>
        <w:rPr>
          <w:rFonts w:cs="Arial" w:ascii="Garamond" w:hAnsi="Garamond"/>
        </w:rPr>
      </w:r>
    </w:p>
    <w:p>
      <w:pPr>
        <w:pStyle w:val="Normal"/>
        <w:tabs>
          <w:tab w:val="left" w:pos="720" w:leader="none"/>
        </w:tabs>
        <w:ind w:left="720" w:right="0" w:hanging="720"/>
        <w:rPr>
          <w:rFonts w:cs="Arial" w:ascii="Garamond" w:hAnsi="Garamond"/>
        </w:rPr>
      </w:pPr>
      <w:r>
        <w:rPr>
          <w:rFonts w:cs="Arial" w:ascii="Garamond" w:hAnsi="Garamond"/>
        </w:rPr>
      </w:r>
    </w:p>
    <w:p>
      <w:pPr>
        <w:pStyle w:val="Normal"/>
        <w:tabs>
          <w:tab w:val="left" w:pos="720" w:leader="none"/>
        </w:tabs>
        <w:ind w:left="720" w:right="0" w:hanging="720"/>
        <w:rPr>
          <w:rFonts w:cs="Arial" w:ascii="Garamond" w:hAnsi="Garamond"/>
        </w:rPr>
      </w:pPr>
      <w:r>
        <w:rPr>
          <w:rFonts w:cs="Arial" w:ascii="Garamond" w:hAnsi="Garamond"/>
        </w:rPr>
        <w:t>*All other texts/videos will be available in PDF format/linked on our class E-Learning portal.</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Heading1"/>
        <w:rPr>
          <w:rFonts w:cs="Arial" w:ascii="Garamond" w:hAnsi="Garamond"/>
          <w:smallCaps/>
        </w:rPr>
      </w:pPr>
      <w:r>
        <w:rPr>
          <w:rFonts w:cs="Arial" w:ascii="Garamond" w:hAnsi="Garamond"/>
          <w:smallCaps/>
        </w:rPr>
      </w:r>
    </w:p>
    <w:p>
      <w:pPr>
        <w:pStyle w:val="Heading1"/>
        <w:rPr>
          <w:rFonts w:cs="Arial" w:ascii="Garamond" w:hAnsi="Garamond"/>
          <w:smallCaps/>
          <w:color w:val="1F497D"/>
        </w:rPr>
      </w:pPr>
      <w:r>
        <w:rPr>
          <w:rFonts w:cs="Arial" w:ascii="Garamond" w:hAnsi="Garamond"/>
          <w:smallCaps/>
          <w:color w:val="365F91"/>
        </w:rPr>
        <w:t>Assignments and Grading</w:t>
      </w:r>
      <w:r>
        <w:rPr>
          <w:rFonts w:cs="Arial" w:ascii="Garamond" w:hAnsi="Garamond"/>
          <w:smallCaps/>
        </w:rPr>
        <w:tab/>
        <w:tab/>
        <w:tab/>
        <w:tab/>
        <w:tab/>
        <w:tab/>
        <w:tab/>
      </w:r>
      <w:r>
        <w:rPr>
          <w:rFonts w:cs="Arial" w:ascii="Garamond" w:hAnsi="Garamond"/>
          <w:smallCaps/>
          <w:color w:val="1F497D"/>
        </w:rPr>
        <w:t>Points</w:t>
      </w:r>
    </w:p>
    <w:tbl>
      <w:tblPr>
        <w:jc w:val="left"/>
        <w:tblInd w:w="0" w:type="dxa"/>
        <w:tblBorders>
          <w:top w:val="nil"/>
          <w:left w:val="nil"/>
          <w:bottom w:val="nil"/>
          <w:insideH w:val="nil"/>
          <w:right w:val="nil"/>
          <w:insideV w:val="nil"/>
        </w:tblBorders>
        <w:tblCellMar>
          <w:top w:w="0" w:type="dxa"/>
          <w:left w:w="108" w:type="dxa"/>
          <w:bottom w:w="0" w:type="dxa"/>
          <w:right w:w="108" w:type="dxa"/>
        </w:tblCellMar>
      </w:tblPr>
      <w:tblGrid>
        <w:gridCol w:w="8117"/>
        <w:gridCol w:w="816"/>
        <w:gridCol w:w="811"/>
      </w:tblGrid>
      <w:tr>
        <w:trPr>
          <w:trHeight w:val="369" w:hRule="atLeast"/>
          <w:cantSplit w:val="false"/>
        </w:trPr>
        <w:tc>
          <w:tcPr>
            <w:tcW w:w="8117"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r>
          </w:p>
        </w:tc>
        <w:tc>
          <w:tcPr>
            <w:tcW w:w="811"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keepNext/>
              <w:rPr>
                <w:rFonts w:cs="Arial" w:ascii="Garamond" w:hAnsi="Garamond"/>
                <w:b/>
              </w:rPr>
            </w:pPr>
            <w:r>
              <w:rPr>
                <w:rFonts w:cs="Arial" w:ascii="Garamond" w:hAnsi="Garamond"/>
                <w:b/>
              </w:rPr>
              <w:t>Discussion Posts (6 @ 250 words each)</w:t>
            </w:r>
          </w:p>
          <w:p>
            <w:pPr>
              <w:pStyle w:val="Normal"/>
              <w:rPr>
                <w:rFonts w:cs="Arial" w:ascii="Garamond" w:hAnsi="Garamond"/>
              </w:rPr>
            </w:pPr>
            <w:r>
              <w:rPr>
                <w:rFonts w:cs="Arial" w:ascii="Garamond" w:hAnsi="Garamond"/>
              </w:rPr>
              <w:t xml:space="preserve">Students will be expected to contribute to our course blog, applying ideas brought up in class or the readings when appropriate. </w:t>
            </w:r>
          </w:p>
          <w:p>
            <w:pPr>
              <w:pStyle w:val="Normal"/>
              <w:rPr>
                <w:rFonts w:cs="Arial" w:ascii="Garamond" w:hAnsi="Garamond"/>
                <w:b/>
              </w:rPr>
            </w:pPr>
            <w:r>
              <w:rPr>
                <w:rFonts w:cs="Arial" w:ascii="Garamond" w:hAnsi="Garamond"/>
                <w:b/>
              </w:rPr>
            </w:r>
          </w:p>
          <w:p>
            <w:pPr>
              <w:pStyle w:val="Normal"/>
              <w:rPr>
                <w:rFonts w:cs="Arial" w:ascii="Garamond" w:hAnsi="Garamond"/>
                <w:b/>
              </w:rPr>
            </w:pPr>
            <w:r>
              <w:rPr>
                <w:rFonts w:cs="Arial" w:ascii="Garamond" w:hAnsi="Garamond"/>
                <w:b/>
              </w:rPr>
              <w:t>Object Paper (1000 words)</w:t>
            </w:r>
          </w:p>
          <w:p>
            <w:pPr>
              <w:pStyle w:val="Normal"/>
              <w:rPr>
                <w:rFonts w:cs="Arial" w:ascii="Garamond" w:hAnsi="Garamond"/>
              </w:rPr>
            </w:pPr>
            <w:r>
              <w:rPr>
                <w:rFonts w:cs="Arial" w:ascii="Garamond" w:hAnsi="Garamond"/>
              </w:rPr>
              <w:t>For this assignment, students will perform a close analysis of a particular cultural object that was mentioned in class, readings, or a discussion post. Students must apply theoretical concepts related to AR/VR that come from class readings. No outside research required.</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 xml:space="preserve"> </w:t>
            </w:r>
            <w:r>
              <w:rPr>
                <w:rFonts w:cs="Arial" w:ascii="Garamond" w:hAnsi="Garamond"/>
              </w:rPr>
              <w:t>150</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t>150</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tc>
        <w:tc>
          <w:tcPr>
            <w:tcW w:w="811" w:type="dxa"/>
            <w:tcBorders>
              <w:top w:val="nil"/>
              <w:left w:val="nil"/>
              <w:bottom w:val="nil"/>
              <w:insideH w:val="nil"/>
              <w:right w:val="nil"/>
              <w:insideV w:val="nil"/>
            </w:tcBorders>
            <w:shd w:fill="auto" w:val="clear"/>
          </w:tcPr>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jc w:val="both"/>
              <w:rPr>
                <w:rFonts w:cs="Arial" w:ascii="Garamond" w:hAnsi="Garamond"/>
              </w:rPr>
            </w:pPr>
            <w:r>
              <w:rPr>
                <w:rFonts w:cs="Arial" w:ascii="Garamond" w:hAnsi="Garamond"/>
              </w:rPr>
            </w:r>
          </w:p>
          <w:p>
            <w:pPr>
              <w:pStyle w:val="Normal"/>
              <w:jc w:val="both"/>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b/>
              </w:rPr>
              <w:t>Annotated Bibliography of 8-10 sources</w:t>
            </w:r>
            <w:r>
              <w:rPr>
                <w:rFonts w:cs="Arial" w:ascii="Garamond" w:hAnsi="Garamond"/>
              </w:rPr>
              <w:t xml:space="preserve">  </w:t>
            </w:r>
          </w:p>
          <w:p>
            <w:pPr>
              <w:pStyle w:val="Normal"/>
              <w:keepNext/>
              <w:rPr>
                <w:rFonts w:cs="Arial" w:ascii="Garamond" w:hAnsi="Garamond"/>
              </w:rPr>
            </w:pPr>
            <w:r>
              <w:rPr>
                <w:rFonts w:cs="Arial" w:ascii="Garamond" w:hAnsi="Garamond"/>
              </w:rPr>
              <w:t>In preparation for the Research Paper, students will gather and annotate primary and secondary sources emphasizing their value for a particular research project related to an idea or topic generated in the discussion posts, class discussion, or Augmented experience assignment.</w:t>
            </w:r>
          </w:p>
          <w:p>
            <w:pPr>
              <w:pStyle w:val="Normal"/>
              <w:keepNext/>
              <w:rPr>
                <w:rFonts w:cs="Arial" w:ascii="Garamond" w:hAnsi="Garamond"/>
                <w:shd w:fill="FFFF00" w:val="clear"/>
              </w:rPr>
            </w:pPr>
            <w:r>
              <w:rPr>
                <w:rFonts w:cs="Arial" w:ascii="Garamond" w:hAnsi="Garamond"/>
                <w:shd w:fill="FFFF00" w:val="clear"/>
              </w:rPr>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 xml:space="preserve"> </w:t>
            </w:r>
            <w:r>
              <w:rPr>
                <w:rFonts w:cs="Arial" w:ascii="Garamond" w:hAnsi="Garamond"/>
              </w:rPr>
              <w:t>75</w:t>
            </w:r>
          </w:p>
        </w:tc>
        <w:tc>
          <w:tcPr>
            <w:tcW w:w="811" w:type="dxa"/>
            <w:tcBorders>
              <w:top w:val="nil"/>
              <w:left w:val="nil"/>
              <w:bottom w:val="nil"/>
              <w:insideH w:val="nil"/>
              <w:right w:val="nil"/>
              <w:insideV w:val="nil"/>
            </w:tcBorders>
            <w:shd w:fill="auto" w:val="clear"/>
          </w:tcPr>
          <w:p>
            <w:pPr>
              <w:pStyle w:val="Normal"/>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rPr>
                <w:rFonts w:cs="Arial" w:ascii="Garamond" w:hAnsi="Garamond"/>
                <w:b/>
              </w:rPr>
            </w:pPr>
            <w:r>
              <w:rPr>
                <w:rFonts w:cs="Arial" w:ascii="Garamond" w:hAnsi="Garamond"/>
                <w:b/>
              </w:rPr>
              <w:t>AR Proposal Research Paper</w:t>
            </w:r>
            <w:r>
              <w:rPr>
                <w:rFonts w:cs="Arial" w:ascii="Garamond" w:hAnsi="Garamond"/>
              </w:rPr>
              <w:t xml:space="preserve"> </w:t>
            </w:r>
            <w:r>
              <w:rPr>
                <w:rFonts w:cs="Arial" w:ascii="Garamond" w:hAnsi="Garamond"/>
                <w:b/>
              </w:rPr>
              <w:t>(2250 words)</w:t>
            </w:r>
          </w:p>
          <w:p>
            <w:pPr>
              <w:pStyle w:val="Normal"/>
              <w:rPr>
                <w:rFonts w:cs="Arial" w:ascii="Garamond" w:hAnsi="Garamond"/>
              </w:rPr>
            </w:pPr>
            <w:r>
              <w:rPr>
                <w:rFonts w:cs="Arial" w:ascii="Garamond" w:hAnsi="Garamond"/>
              </w:rPr>
              <w:t xml:space="preserve">Present a researched proposal for an augmented reality application to a hypothetical institution or company: an historic site considering adding augmented tours, a company considering the pursuit of AR marketing strategies, a museum curator interested in adding digital artists, etc. </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250</w:t>
            </w:r>
          </w:p>
        </w:tc>
        <w:tc>
          <w:tcPr>
            <w:tcW w:w="811" w:type="dxa"/>
            <w:tcBorders>
              <w:top w:val="nil"/>
              <w:left w:val="nil"/>
              <w:bottom w:val="nil"/>
              <w:insideH w:val="nil"/>
              <w:right w:val="nil"/>
              <w:insideV w:val="nil"/>
            </w:tcBorders>
            <w:shd w:fill="auto" w:val="clear"/>
          </w:tcPr>
          <w:p>
            <w:pPr>
              <w:pStyle w:val="Normal"/>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rPr>
                <w:rFonts w:cs="Arial" w:ascii="Garamond" w:hAnsi="Garamond"/>
                <w:b/>
              </w:rPr>
            </w:pPr>
            <w:r>
              <w:rPr>
                <w:rFonts w:cs="Arial" w:ascii="Garamond" w:hAnsi="Garamond"/>
                <w:b/>
              </w:rPr>
              <w:t xml:space="preserve">Multimodal Augmented Reality Proposal (1250 words) </w:t>
            </w:r>
          </w:p>
          <w:p>
            <w:pPr>
              <w:pStyle w:val="Normal"/>
              <w:rPr>
                <w:rFonts w:cs="Arial" w:ascii="Garamond" w:hAnsi="Garamond"/>
              </w:rPr>
            </w:pPr>
            <w:r>
              <w:rPr>
                <w:rFonts w:cs="Arial" w:ascii="Garamond" w:hAnsi="Garamond"/>
              </w:rPr>
              <w:t xml:space="preserve">Students will present a detailed proposal for a multimodal augmented reality narrative to be developed in the final project for the course. </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 xml:space="preserve"> </w:t>
            </w:r>
            <w:r>
              <w:rPr>
                <w:rFonts w:cs="Arial" w:ascii="Garamond" w:hAnsi="Garamond"/>
              </w:rPr>
              <w:t>100</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t xml:space="preserve"> </w:t>
            </w:r>
          </w:p>
        </w:tc>
        <w:tc>
          <w:tcPr>
            <w:tcW w:w="811" w:type="dxa"/>
            <w:tcBorders>
              <w:top w:val="nil"/>
              <w:left w:val="nil"/>
              <w:bottom w:val="nil"/>
              <w:insideH w:val="nil"/>
              <w:right w:val="nil"/>
              <w:insideV w:val="nil"/>
            </w:tcBorders>
            <w:shd w:fill="auto" w:val="clear"/>
          </w:tcPr>
          <w:p>
            <w:pPr>
              <w:pStyle w:val="Normal"/>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rPr>
                <w:rFonts w:cs="Arial" w:ascii="Garamond" w:hAnsi="Garamond"/>
                <w:b/>
              </w:rPr>
            </w:pPr>
            <w:r>
              <w:rPr>
                <w:rFonts w:cs="Arial" w:ascii="Garamond" w:hAnsi="Garamond"/>
                <w:b/>
              </w:rPr>
            </w:r>
          </w:p>
          <w:p>
            <w:pPr>
              <w:pStyle w:val="Normal"/>
              <w:rPr>
                <w:rFonts w:cs="Arial" w:ascii="Garamond" w:hAnsi="Garamond"/>
                <w:b/>
              </w:rPr>
            </w:pPr>
            <w:r>
              <w:rPr>
                <w:rFonts w:cs="Arial" w:ascii="Garamond" w:hAnsi="Garamond"/>
                <w:b/>
              </w:rPr>
              <w:t>Multimodal Augmented Reality Narrative</w:t>
            </w:r>
          </w:p>
          <w:p>
            <w:pPr>
              <w:pStyle w:val="Normal"/>
              <w:rPr>
                <w:rFonts w:cs="Arial" w:ascii="Garamond" w:hAnsi="Garamond"/>
              </w:rPr>
            </w:pPr>
            <w:r>
              <w:rPr>
                <w:rFonts w:cs="Arial" w:ascii="Garamond" w:hAnsi="Garamond"/>
              </w:rPr>
              <w:t xml:space="preserve">Students will develop and present an original AR narrative based </w:t>
            </w:r>
            <w:ins w:id="1" w:author="Terry Harpold" w:date="2014-07-30T06:26:00Z">
              <w:r>
                <w:rPr>
                  <w:rFonts w:cs="Arial" w:ascii="Garamond" w:hAnsi="Garamond"/>
                </w:rPr>
                <w:t xml:space="preserve">on </w:t>
              </w:r>
            </w:ins>
            <w:r>
              <w:rPr>
                <w:rFonts w:cs="Arial" w:ascii="Garamond" w:hAnsi="Garamond"/>
              </w:rPr>
              <w:t xml:space="preserve">the AR proposal research paper or Italo Calvino’s experimental novel </w:t>
            </w:r>
            <w:r>
              <w:rPr>
                <w:rFonts w:cs="Arial" w:ascii="Garamond" w:hAnsi="Garamond"/>
                <w:i/>
              </w:rPr>
              <w:t>If On a Winter’s Night a Traveler</w:t>
            </w:r>
            <w:r>
              <w:rPr>
                <w:rFonts w:cs="Arial" w:ascii="Garamond" w:hAnsi="Garamond"/>
              </w:rPr>
              <w:t>. Students must take into account technical concepts related to the creation of rhetorically effective AR applications discussed in the class such as proper lighting and formatting for trigger images; size, shape, and color of digital overlays; appropriate mix of visual, textual, and audio elements, etc. In addition, students should feel free in this assignment to explore the theoretical concepts related to virtual/augmented reality discussed throughout the class.</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 xml:space="preserve"> </w:t>
            </w:r>
          </w:p>
          <w:p>
            <w:pPr>
              <w:pStyle w:val="Normal"/>
              <w:keepNext/>
              <w:rPr>
                <w:rFonts w:cs="Arial" w:ascii="Garamond" w:hAnsi="Garamond"/>
              </w:rPr>
            </w:pPr>
            <w:r>
              <w:rPr>
                <w:rFonts w:cs="Arial" w:ascii="Garamond" w:hAnsi="Garamond"/>
              </w:rPr>
              <w:t xml:space="preserve"> </w:t>
            </w:r>
            <w:r>
              <w:rPr>
                <w:rFonts w:cs="Arial" w:ascii="Garamond" w:hAnsi="Garamond"/>
              </w:rPr>
              <w:t>150</w:t>
            </w:r>
          </w:p>
        </w:tc>
        <w:tc>
          <w:tcPr>
            <w:tcW w:w="811" w:type="dxa"/>
            <w:tcBorders>
              <w:top w:val="nil"/>
              <w:left w:val="nil"/>
              <w:bottom w:val="nil"/>
              <w:insideH w:val="nil"/>
              <w:right w:val="nil"/>
              <w:insideV w:val="nil"/>
            </w:tcBorders>
            <w:shd w:fill="auto" w:val="clear"/>
          </w:tcPr>
          <w:p>
            <w:pPr>
              <w:pStyle w:val="Normal"/>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rPr>
                <w:rFonts w:cs="Arial" w:ascii="Garamond" w:hAnsi="Garamond"/>
                <w:b/>
              </w:rPr>
            </w:pPr>
            <w:r>
              <w:rPr>
                <w:rFonts w:cs="Arial" w:ascii="Garamond" w:hAnsi="Garamond"/>
                <w:b/>
              </w:rPr>
              <w:t xml:space="preserve">Revisions </w:t>
            </w:r>
          </w:p>
          <w:p>
            <w:pPr>
              <w:pStyle w:val="Normal"/>
              <w:rPr>
                <w:rFonts w:cs="Arial" w:ascii="Garamond" w:hAnsi="Garamond"/>
              </w:rPr>
            </w:pPr>
            <w:r>
              <w:rPr>
                <w:rFonts w:cs="Arial" w:ascii="Garamond" w:hAnsi="Garamond"/>
              </w:rPr>
              <w:t>Your revisions for this course will only focus on the Research Paper assignment. For the revision assignment, I am asking that you write a detailed explanation for why you accept or reject each revision I suggest for your paper. Suggested revisions come in two forms: 1) formal revisions related to grammar, punctuation, and style and 2) content revisions based on your thinking, ideas, and/or overall arrangement of your argument. Formal revisions will appear in or next to the actual text of your paper, and content revisions will appear at the end. Both must be addressed in your revision assignment. Formal revision acceptances/rejections must be at least one sentence in length. Content revision/acceptances must adequately address all issues mentioned.</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 xml:space="preserve">       </w:t>
            </w:r>
            <w:r>
              <w:rPr>
                <w:rFonts w:cs="Arial" w:ascii="Garamond" w:hAnsi="Garamond"/>
              </w:rPr>
              <w:t>75</w:t>
            </w:r>
          </w:p>
          <w:p>
            <w:pPr>
              <w:pStyle w:val="Normal"/>
              <w:keepNext/>
              <w:jc w:val="right"/>
              <w:rPr>
                <w:rFonts w:cs="Arial" w:ascii="Garamond" w:hAnsi="Garamond"/>
              </w:rPr>
            </w:pPr>
            <w:r>
              <w:rPr>
                <w:rFonts w:cs="Arial" w:ascii="Garamond" w:hAnsi="Garamond"/>
              </w:rPr>
            </w:r>
          </w:p>
          <w:p>
            <w:pPr>
              <w:pStyle w:val="Normal"/>
              <w:keepNext/>
              <w:jc w:val="right"/>
              <w:rPr>
                <w:rFonts w:cs="Arial" w:ascii="Garamond" w:hAnsi="Garamond"/>
              </w:rPr>
            </w:pPr>
            <w:r>
              <w:rPr>
                <w:rFonts w:cs="Arial" w:ascii="Garamond" w:hAnsi="Garamond"/>
              </w:rPr>
            </w:r>
          </w:p>
          <w:p>
            <w:pPr>
              <w:pStyle w:val="Normal"/>
              <w:keepNext/>
              <w:jc w:val="right"/>
              <w:rPr>
                <w:rFonts w:cs="Arial" w:ascii="Garamond" w:hAnsi="Garamond"/>
              </w:rPr>
            </w:pPr>
            <w:r>
              <w:rPr>
                <w:rFonts w:cs="Arial" w:ascii="Garamond" w:hAnsi="Garamond"/>
              </w:rPr>
            </w:r>
          </w:p>
        </w:tc>
        <w:tc>
          <w:tcPr>
            <w:tcW w:w="811" w:type="dxa"/>
            <w:tcBorders>
              <w:top w:val="nil"/>
              <w:left w:val="nil"/>
              <w:bottom w:val="nil"/>
              <w:insideH w:val="nil"/>
              <w:right w:val="nil"/>
              <w:insideV w:val="nil"/>
            </w:tcBorders>
            <w:shd w:fill="auto" w:val="clear"/>
          </w:tcPr>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ind w:left="-114" w:right="0" w:hanging="0"/>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rPr>
                <w:rFonts w:cs="Arial" w:ascii="Garamond" w:hAnsi="Garamond"/>
                <w:b/>
              </w:rPr>
            </w:pPr>
            <w:r>
              <w:rPr>
                <w:rFonts w:cs="Arial" w:ascii="Garamond" w:hAnsi="Garamond"/>
                <w:b/>
              </w:rPr>
              <w:t>Minor Assignments (quizzes, in class writing, etc.)</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t>50</w:t>
            </w:r>
          </w:p>
        </w:tc>
        <w:tc>
          <w:tcPr>
            <w:tcW w:w="811" w:type="dxa"/>
            <w:tcBorders>
              <w:top w:val="nil"/>
              <w:left w:val="nil"/>
              <w:bottom w:val="nil"/>
              <w:insideH w:val="nil"/>
              <w:right w:val="nil"/>
              <w:insideV w:val="nil"/>
            </w:tcBorders>
            <w:shd w:fill="auto" w:val="clear"/>
          </w:tcPr>
          <w:p>
            <w:pPr>
              <w:pStyle w:val="Normal"/>
              <w:ind w:left="-114" w:right="0" w:hanging="0"/>
              <w:rPr>
                <w:rFonts w:cs="Arial" w:ascii="Garamond" w:hAnsi="Garamond"/>
              </w:rPr>
            </w:pPr>
            <w:r>
              <w:rPr>
                <w:rFonts w:cs="Arial" w:ascii="Garamond" w:hAnsi="Garamond"/>
              </w:rPr>
            </w:r>
          </w:p>
        </w:tc>
      </w:tr>
      <w:tr>
        <w:trPr>
          <w:cantSplit w:val="false"/>
        </w:trPr>
        <w:tc>
          <w:tcPr>
            <w:tcW w:w="8117" w:type="dxa"/>
            <w:tcBorders>
              <w:top w:val="nil"/>
              <w:left w:val="nil"/>
              <w:bottom w:val="nil"/>
              <w:insideH w:val="nil"/>
              <w:right w:val="nil"/>
              <w:insideV w:val="nil"/>
            </w:tcBorders>
            <w:shd w:fill="auto" w:val="clear"/>
          </w:tcPr>
          <w:p>
            <w:pPr>
              <w:pStyle w:val="Normal"/>
              <w:rPr>
                <w:rFonts w:cs="Arial" w:ascii="Garamond" w:hAnsi="Garamond"/>
                <w:b/>
                <w:bCs/>
              </w:rPr>
            </w:pPr>
            <w:r>
              <w:rPr>
                <w:rFonts w:cs="Arial" w:ascii="Garamond" w:hAnsi="Garamond"/>
                <w:b/>
                <w:bCs/>
              </w:rPr>
            </w:r>
          </w:p>
          <w:p>
            <w:pPr>
              <w:pStyle w:val="Normal"/>
              <w:rPr>
                <w:rFonts w:cs="Arial" w:ascii="Garamond" w:hAnsi="Garamond"/>
                <w:b/>
                <w:bCs/>
              </w:rPr>
            </w:pPr>
            <w:r>
              <w:rPr>
                <w:rFonts w:cs="Arial" w:ascii="Garamond" w:hAnsi="Garamond"/>
                <w:b/>
                <w:bCs/>
              </w:rPr>
              <w:t>TOTAL</w:t>
            </w:r>
          </w:p>
        </w:tc>
        <w:tc>
          <w:tcPr>
            <w:tcW w:w="816" w:type="dxa"/>
            <w:tcBorders>
              <w:top w:val="nil"/>
              <w:left w:val="nil"/>
              <w:bottom w:val="nil"/>
              <w:insideH w:val="nil"/>
              <w:right w:val="nil"/>
              <w:insideV w:val="nil"/>
            </w:tcBorders>
            <w:shd w:fill="auto" w:val="clear"/>
          </w:tcPr>
          <w:p>
            <w:pPr>
              <w:pStyle w:val="Normal"/>
              <w:keepNext/>
              <w:rPr>
                <w:rFonts w:cs="Arial" w:ascii="Garamond" w:hAnsi="Garamond"/>
              </w:rPr>
            </w:pPr>
            <w:r>
              <w:rPr>
                <w:rFonts w:cs="Arial" w:ascii="Garamond" w:hAnsi="Garamond"/>
              </w:rPr>
            </w:r>
          </w:p>
          <w:p>
            <w:pPr>
              <w:pStyle w:val="Normal"/>
              <w:rPr>
                <w:rFonts w:cs="Arial" w:ascii="Garamond" w:hAnsi="Garamond"/>
              </w:rPr>
            </w:pPr>
            <w:r>
              <w:rPr>
                <w:rFonts w:cs="Arial" w:ascii="Garamond" w:hAnsi="Garamond"/>
              </w:rPr>
              <w:t xml:space="preserve">  </w:t>
            </w:r>
            <w:r>
              <w:rPr>
                <w:rFonts w:cs="Arial" w:ascii="Garamond" w:hAnsi="Garamond"/>
              </w:rPr>
              <w:t>1000</w:t>
            </w:r>
          </w:p>
        </w:tc>
        <w:tc>
          <w:tcPr>
            <w:tcW w:w="811" w:type="dxa"/>
            <w:tcBorders>
              <w:top w:val="nil"/>
              <w:left w:val="nil"/>
              <w:bottom w:val="nil"/>
              <w:insideH w:val="nil"/>
              <w:right w:val="nil"/>
              <w:insideV w:val="nil"/>
            </w:tcBorders>
            <w:shd w:fill="auto" w:val="clear"/>
          </w:tcPr>
          <w:p>
            <w:pPr>
              <w:pStyle w:val="Normal"/>
              <w:rPr>
                <w:rFonts w:cs="Arial" w:ascii="Garamond" w:hAnsi="Garamond"/>
              </w:rPr>
            </w:pPr>
            <w:r>
              <w:rPr>
                <w:rFonts w:cs="Arial" w:ascii="Garamond" w:hAnsi="Garamond"/>
              </w:rPr>
            </w:r>
          </w:p>
        </w:tc>
      </w:tr>
    </w:tbl>
    <w:p>
      <w:pPr>
        <w:pStyle w:val="Heading1"/>
        <w:tabs>
          <w:tab w:val="left" w:pos="8512" w:leader="none"/>
        </w:tabs>
        <w:rPr>
          <w:rFonts w:cs="Arial" w:ascii="Garamond" w:hAnsi="Garamond"/>
        </w:rPr>
      </w:pPr>
      <w:r>
        <w:rPr>
          <w:rFonts w:cs="Arial" w:ascii="Garamond" w:hAnsi="Garamond"/>
        </w:rPr>
      </w:r>
    </w:p>
    <w:p>
      <w:pPr>
        <w:pStyle w:val="Normal"/>
        <w:rPr>
          <w:rFonts w:cs="Arial" w:ascii="Garamond" w:hAnsi="Garamond"/>
          <w:b/>
          <w:bCs/>
          <w:color w:val="1F497D"/>
        </w:rPr>
      </w:pPr>
      <w:r>
        <w:rPr>
          <w:rFonts w:cs="Arial" w:ascii="Garamond" w:hAnsi="Garamond"/>
          <w:b/>
          <w:bCs/>
          <w:color w:val="1F497D"/>
        </w:rPr>
        <w:t>Grading Scale</w:t>
      </w:r>
    </w:p>
    <w:p>
      <w:pPr>
        <w:pStyle w:val="Normal"/>
        <w:rPr>
          <w:rFonts w:cs="Arial" w:ascii="Garamond" w:hAnsi="Garamond"/>
        </w:rPr>
      </w:pPr>
      <w:r>
        <w:rPr>
          <w:rFonts w:cs="Arial" w:ascii="Garamond" w:hAnsi="Garamond"/>
        </w:rPr>
      </w:r>
    </w:p>
    <w:tbl>
      <w:tblPr>
        <w:jc w:val="left"/>
        <w:tblInd w:w="576" w:type="dxa"/>
        <w:tblBorders>
          <w:top w:val="nil"/>
          <w:left w:val="nil"/>
          <w:bottom w:val="nil"/>
          <w:insideH w:val="nil"/>
          <w:right w:val="nil"/>
          <w:insideV w:val="nil"/>
        </w:tblBorders>
        <w:tblCellMar>
          <w:top w:w="0" w:type="dxa"/>
          <w:left w:w="108" w:type="dxa"/>
          <w:bottom w:w="0" w:type="dxa"/>
          <w:right w:w="108" w:type="dxa"/>
        </w:tblCellMar>
      </w:tblPr>
      <w:tblGrid>
        <w:gridCol w:w="527"/>
        <w:gridCol w:w="755"/>
        <w:gridCol w:w="987"/>
        <w:gridCol w:w="1168"/>
        <w:gridCol w:w="1346"/>
        <w:gridCol w:w="628"/>
        <w:gridCol w:w="899"/>
        <w:gridCol w:w="987"/>
        <w:gridCol w:w="1170"/>
      </w:tblGrid>
      <w:tr>
        <w:trPr>
          <w:cantSplit w:val="false"/>
        </w:trPr>
        <w:tc>
          <w:tcPr>
            <w:tcW w:w="52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A</w:t>
            </w:r>
          </w:p>
        </w:tc>
        <w:tc>
          <w:tcPr>
            <w:tcW w:w="755"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4.0</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93-100</w:t>
            </w:r>
          </w:p>
        </w:tc>
        <w:tc>
          <w:tcPr>
            <w:tcW w:w="116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930-1000</w:t>
            </w:r>
          </w:p>
        </w:tc>
        <w:tc>
          <w:tcPr>
            <w:tcW w:w="1346"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r>
          </w:p>
        </w:tc>
        <w:tc>
          <w:tcPr>
            <w:tcW w:w="62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C</w:t>
            </w:r>
          </w:p>
        </w:tc>
        <w:tc>
          <w:tcPr>
            <w:tcW w:w="899"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2.0</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 xml:space="preserve">73-76 </w:t>
            </w:r>
          </w:p>
        </w:tc>
        <w:tc>
          <w:tcPr>
            <w:tcW w:w="1170"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730-769</w:t>
            </w:r>
          </w:p>
        </w:tc>
      </w:tr>
      <w:tr>
        <w:trPr>
          <w:cantSplit w:val="false"/>
        </w:trPr>
        <w:tc>
          <w:tcPr>
            <w:tcW w:w="52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A-</w:t>
            </w:r>
          </w:p>
        </w:tc>
        <w:tc>
          <w:tcPr>
            <w:tcW w:w="755"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3.67</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90-92</w:t>
            </w:r>
          </w:p>
        </w:tc>
        <w:tc>
          <w:tcPr>
            <w:tcW w:w="116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900-929</w:t>
            </w:r>
          </w:p>
        </w:tc>
        <w:tc>
          <w:tcPr>
            <w:tcW w:w="1346"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r>
          </w:p>
        </w:tc>
        <w:tc>
          <w:tcPr>
            <w:tcW w:w="62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C-</w:t>
            </w:r>
          </w:p>
        </w:tc>
        <w:tc>
          <w:tcPr>
            <w:tcW w:w="899"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 xml:space="preserve">1.67 </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70-72</w:t>
            </w:r>
          </w:p>
        </w:tc>
        <w:tc>
          <w:tcPr>
            <w:tcW w:w="1170"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700-729</w:t>
            </w:r>
          </w:p>
        </w:tc>
      </w:tr>
      <w:tr>
        <w:trPr>
          <w:cantSplit w:val="false"/>
        </w:trPr>
        <w:tc>
          <w:tcPr>
            <w:tcW w:w="52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B+</w:t>
            </w:r>
          </w:p>
        </w:tc>
        <w:tc>
          <w:tcPr>
            <w:tcW w:w="755"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3.33</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87-89</w:t>
            </w:r>
          </w:p>
        </w:tc>
        <w:tc>
          <w:tcPr>
            <w:tcW w:w="116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870-899</w:t>
            </w:r>
          </w:p>
        </w:tc>
        <w:tc>
          <w:tcPr>
            <w:tcW w:w="1346"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r>
          </w:p>
        </w:tc>
        <w:tc>
          <w:tcPr>
            <w:tcW w:w="62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D+</w:t>
            </w:r>
          </w:p>
        </w:tc>
        <w:tc>
          <w:tcPr>
            <w:tcW w:w="899"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1.33 </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67-69</w:t>
            </w:r>
          </w:p>
        </w:tc>
        <w:tc>
          <w:tcPr>
            <w:tcW w:w="1170"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670-699</w:t>
            </w:r>
          </w:p>
        </w:tc>
      </w:tr>
      <w:tr>
        <w:trPr>
          <w:cantSplit w:val="false"/>
        </w:trPr>
        <w:tc>
          <w:tcPr>
            <w:tcW w:w="52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B</w:t>
            </w:r>
          </w:p>
        </w:tc>
        <w:tc>
          <w:tcPr>
            <w:tcW w:w="755"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3.0</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83-86</w:t>
            </w:r>
          </w:p>
        </w:tc>
        <w:tc>
          <w:tcPr>
            <w:tcW w:w="116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830-869</w:t>
            </w:r>
          </w:p>
        </w:tc>
        <w:tc>
          <w:tcPr>
            <w:tcW w:w="1346"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r>
          </w:p>
        </w:tc>
        <w:tc>
          <w:tcPr>
            <w:tcW w:w="62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D</w:t>
            </w:r>
          </w:p>
        </w:tc>
        <w:tc>
          <w:tcPr>
            <w:tcW w:w="899"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1.0  </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63-66</w:t>
            </w:r>
          </w:p>
        </w:tc>
        <w:tc>
          <w:tcPr>
            <w:tcW w:w="1170"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630-669</w:t>
            </w:r>
          </w:p>
        </w:tc>
      </w:tr>
      <w:tr>
        <w:trPr>
          <w:cantSplit w:val="false"/>
        </w:trPr>
        <w:tc>
          <w:tcPr>
            <w:tcW w:w="52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 xml:space="preserve">B- </w:t>
            </w:r>
          </w:p>
        </w:tc>
        <w:tc>
          <w:tcPr>
            <w:tcW w:w="755"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2.67</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80-82</w:t>
            </w:r>
          </w:p>
        </w:tc>
        <w:tc>
          <w:tcPr>
            <w:tcW w:w="116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800-829</w:t>
            </w:r>
          </w:p>
        </w:tc>
        <w:tc>
          <w:tcPr>
            <w:tcW w:w="1346"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r>
          </w:p>
        </w:tc>
        <w:tc>
          <w:tcPr>
            <w:tcW w:w="62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D-</w:t>
            </w:r>
          </w:p>
        </w:tc>
        <w:tc>
          <w:tcPr>
            <w:tcW w:w="899"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0.67 </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60-62</w:t>
            </w:r>
          </w:p>
        </w:tc>
        <w:tc>
          <w:tcPr>
            <w:tcW w:w="1170"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600-629</w:t>
            </w:r>
          </w:p>
        </w:tc>
      </w:tr>
      <w:tr>
        <w:trPr>
          <w:cantSplit w:val="false"/>
        </w:trPr>
        <w:tc>
          <w:tcPr>
            <w:tcW w:w="52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C+</w:t>
            </w:r>
          </w:p>
        </w:tc>
        <w:tc>
          <w:tcPr>
            <w:tcW w:w="755"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2.33</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77-79</w:t>
            </w:r>
          </w:p>
        </w:tc>
        <w:tc>
          <w:tcPr>
            <w:tcW w:w="116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770-799</w:t>
            </w:r>
          </w:p>
        </w:tc>
        <w:tc>
          <w:tcPr>
            <w:tcW w:w="1346"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r>
          </w:p>
        </w:tc>
        <w:tc>
          <w:tcPr>
            <w:tcW w:w="628"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 xml:space="preserve">E   </w:t>
            </w:r>
          </w:p>
        </w:tc>
        <w:tc>
          <w:tcPr>
            <w:tcW w:w="899"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0.00 </w:t>
            </w:r>
          </w:p>
        </w:tc>
        <w:tc>
          <w:tcPr>
            <w:tcW w:w="987"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0-59</w:t>
            </w:r>
          </w:p>
        </w:tc>
        <w:tc>
          <w:tcPr>
            <w:tcW w:w="1170" w:type="dxa"/>
            <w:tcBorders>
              <w:top w:val="nil"/>
              <w:left w:val="nil"/>
              <w:bottom w:val="nil"/>
              <w:insideH w:val="nil"/>
              <w:right w:val="nil"/>
              <w:insideV w:val="nil"/>
            </w:tcBorders>
            <w:shd w:fill="auto" w:val="clear"/>
            <w:vAlign w:val="center"/>
          </w:tcPr>
          <w:p>
            <w:pPr>
              <w:pStyle w:val="Normal"/>
              <w:spacing w:lineRule="auto" w:line="276"/>
              <w:rPr>
                <w:rFonts w:cs="Arial" w:ascii="Garamond" w:hAnsi="Garamond"/>
              </w:rPr>
            </w:pPr>
            <w:r>
              <w:rPr>
                <w:rFonts w:cs="Arial" w:ascii="Garamond" w:hAnsi="Garamond"/>
              </w:rPr>
              <w:t>0-599</w:t>
            </w:r>
          </w:p>
        </w:tc>
      </w:tr>
    </w:tbl>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t xml:space="preserve">The University Writing Requirement (WR) ensures students both maintain their fluency in writing and use writing as a tool to facilitate learning. Course grades now have two components. You must pass this course with a “C” or better to satisfy the CLAS requirement for Composition (C) and to receive the 6,000-word University Writing Requirement credit (E6).  To receive the 6,000-word University Writing Requirement credit (E6), papers </w:t>
      </w:r>
      <w:r>
        <w:rPr>
          <w:rFonts w:cs="Arial" w:ascii="Garamond" w:hAnsi="Garamond"/>
          <w:b/>
        </w:rPr>
        <w:t xml:space="preserve">must </w:t>
      </w:r>
      <w:r>
        <w:rPr>
          <w:rFonts w:cs="Arial" w:ascii="Garamond" w:hAnsi="Garamond"/>
        </w:rPr>
        <w:t>meet minimum word requirements totaling 6000 words.</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br/>
      </w:r>
    </w:p>
    <w:p>
      <w:pPr>
        <w:pStyle w:val="Normal"/>
        <w:rPr>
          <w:rFonts w:cs="Arial" w:ascii="Garamond" w:hAnsi="Garamond"/>
          <w:b/>
          <w:bCs/>
          <w:color w:val="1F497D"/>
        </w:rPr>
      </w:pPr>
      <w:r>
        <w:rPr>
          <w:rFonts w:cs="Arial" w:ascii="Garamond" w:hAnsi="Garamond"/>
          <w:b/>
          <w:bCs/>
          <w:color w:val="1F497D"/>
        </w:rPr>
        <w:t>Assessment Rubric</w:t>
      </w:r>
    </w:p>
    <w:p>
      <w:pPr>
        <w:pStyle w:val="Normal"/>
        <w:rPr>
          <w:rFonts w:cs="Arial" w:ascii="Garamond" w:hAnsi="Garamond"/>
          <w:b/>
          <w:bCs/>
        </w:rPr>
      </w:pPr>
      <w:r>
        <w:rPr>
          <w:rFonts w:cs="Arial" w:ascii="Garamond" w:hAnsi="Garamond"/>
          <w:b/>
          <w:bCs/>
        </w:rPr>
      </w:r>
    </w:p>
    <w:p>
      <w:pPr>
        <w:pStyle w:val="Normal"/>
        <w:rPr>
          <w:rFonts w:cs="Arial" w:ascii="Garamond" w:hAnsi="Garamond"/>
        </w:rPr>
      </w:pPr>
      <w:r>
        <w:rPr>
          <w:rFonts w:cs="Arial" w:ascii="Garamond" w:hAnsi="Garamond"/>
          <w:bCs/>
        </w:rPr>
        <w:t>Letter grades will be given for each major assignment and correspond to the following criteria. Minor assignments and daily grades will be assessed on a complete/incomplete basis.</w:t>
      </w:r>
      <w:r>
        <w:rPr>
          <w:rFonts w:cs="Arial" w:ascii="Garamond" w:hAnsi="Garamond"/>
        </w:rPr>
        <w:t xml:space="preserve"> More specific rubrics and guidelines applicable to individual assignments may be delivered during the course of the semester. In order to receive the grade in the left hand column, the assignment must meet ALL of the criteria in the description. </w:t>
      </w:r>
    </w:p>
    <w:p>
      <w:pPr>
        <w:pStyle w:val="Normal"/>
        <w:rPr>
          <w:rFonts w:cs="Arial" w:ascii="Garamond" w:hAnsi="Garamond"/>
          <w:bCs/>
        </w:rPr>
      </w:pPr>
      <w:r>
        <w:rPr>
          <w:rFonts w:cs="Arial" w:ascii="Garamond" w:hAnsi="Garamond"/>
          <w:bCs/>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817"/>
        <w:gridCol w:w="7758"/>
      </w:tblGrid>
      <w:tr>
        <w:trPr>
          <w:trHeight w:val="359" w:hRule="atLeast"/>
          <w:cantSplit w:val="false"/>
        </w:trPr>
        <w:tc>
          <w:tcPr>
            <w:tcW w:w="1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Arial" w:ascii="Garamond" w:hAnsi="Garamond"/>
                <w:bCs/>
              </w:rPr>
            </w:pPr>
            <w:r>
              <w:rPr>
                <w:rFonts w:cs="Arial" w:ascii="Garamond" w:hAnsi="Garamond"/>
                <w:bCs/>
              </w:rPr>
              <w:t>Grade</w:t>
            </w:r>
          </w:p>
        </w:tc>
        <w:tc>
          <w:tcPr>
            <w:tcW w:w="7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jc w:val="center"/>
              <w:rPr>
                <w:rFonts w:cs="Arial" w:ascii="Garamond" w:hAnsi="Garamond"/>
                <w:bCs/>
              </w:rPr>
            </w:pPr>
            <w:r>
              <w:rPr>
                <w:rFonts w:cs="Arial" w:ascii="Garamond" w:hAnsi="Garamond"/>
                <w:bCs/>
              </w:rPr>
              <w:t>Description</w:t>
            </w:r>
          </w:p>
        </w:tc>
      </w:tr>
      <w:tr>
        <w:trPr>
          <w:cantSplit w:val="false"/>
        </w:trPr>
        <w:tc>
          <w:tcPr>
            <w:tcW w:w="1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Garamond" w:hAnsi="Garamond"/>
                <w:b/>
                <w:bCs/>
                <w:sz w:val="32"/>
              </w:rPr>
            </w:pPr>
            <w:r>
              <w:rPr>
                <w:rFonts w:cs="Arial" w:ascii="Garamond" w:hAnsi="Garamond"/>
                <w:b/>
                <w:bCs/>
                <w:sz w:val="32"/>
              </w:rPr>
              <w:t>A</w:t>
            </w:r>
          </w:p>
        </w:tc>
        <w:tc>
          <w:tcPr>
            <w:tcW w:w="7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2"/>
              </w:numPr>
              <w:rPr>
                <w:rFonts w:cs="Arial" w:ascii="Garamond" w:hAnsi="Garamond"/>
                <w:bCs/>
              </w:rPr>
            </w:pPr>
            <w:r>
              <w:rPr>
                <w:rFonts w:cs="Arial" w:ascii="Garamond" w:hAnsi="Garamond"/>
                <w:bCs/>
              </w:rPr>
              <w:t>Follows ALL instructions specific to the assignment rubric</w:t>
            </w:r>
          </w:p>
          <w:p>
            <w:pPr>
              <w:pStyle w:val="ListParagraph"/>
              <w:numPr>
                <w:ilvl w:val="0"/>
                <w:numId w:val="2"/>
              </w:numPr>
              <w:rPr>
                <w:rFonts w:cs="Arial" w:ascii="Garamond" w:hAnsi="Garamond"/>
                <w:bCs/>
              </w:rPr>
            </w:pPr>
            <w:r>
              <w:rPr>
                <w:rFonts w:cs="Arial" w:ascii="Garamond" w:hAnsi="Garamond"/>
                <w:bCs/>
              </w:rPr>
              <w:t>Generates and elaborates on original ideas relevant to the course content</w:t>
            </w:r>
          </w:p>
          <w:p>
            <w:pPr>
              <w:pStyle w:val="ListParagraph"/>
              <w:numPr>
                <w:ilvl w:val="0"/>
                <w:numId w:val="2"/>
              </w:numPr>
              <w:rPr>
                <w:rFonts w:cs="Arial" w:ascii="Garamond" w:hAnsi="Garamond"/>
                <w:bCs/>
              </w:rPr>
            </w:pPr>
            <w:r>
              <w:rPr>
                <w:rFonts w:cs="Arial" w:ascii="Garamond" w:hAnsi="Garamond"/>
                <w:bCs/>
              </w:rPr>
              <w:t>Assignment is mechanically sound and free of distracting grammatical, stylistic, and/or technical errors</w:t>
            </w:r>
          </w:p>
          <w:p>
            <w:pPr>
              <w:pStyle w:val="ListParagraph"/>
              <w:numPr>
                <w:ilvl w:val="0"/>
                <w:numId w:val="2"/>
              </w:numPr>
              <w:rPr>
                <w:rFonts w:cs="Arial" w:ascii="Garamond" w:hAnsi="Garamond"/>
                <w:bCs/>
              </w:rPr>
            </w:pPr>
            <w:r>
              <w:rPr>
                <w:rFonts w:cs="Arial" w:ascii="Garamond" w:hAnsi="Garamond"/>
                <w:bCs/>
              </w:rPr>
              <w:t xml:space="preserve">Assignment displays clear organizational forethought including attention to transitions, introduction, and conclusion. </w:t>
            </w:r>
          </w:p>
          <w:p>
            <w:pPr>
              <w:pStyle w:val="ListParagraph"/>
              <w:numPr>
                <w:ilvl w:val="0"/>
                <w:numId w:val="2"/>
              </w:numPr>
              <w:rPr>
                <w:rFonts w:cs="Arial" w:ascii="Garamond" w:hAnsi="Garamond"/>
                <w:bCs/>
              </w:rPr>
            </w:pPr>
            <w:r>
              <w:rPr>
                <w:rFonts w:cs="Arial" w:ascii="Garamond" w:hAnsi="Garamond"/>
                <w:bCs/>
              </w:rPr>
              <w:t>Assignment is properly formatted in MLA or other style guide approved by instructor</w:t>
            </w:r>
          </w:p>
          <w:p>
            <w:pPr>
              <w:pStyle w:val="ListParagraph"/>
              <w:numPr>
                <w:ilvl w:val="0"/>
                <w:numId w:val="2"/>
              </w:numPr>
              <w:rPr>
                <w:rFonts w:cs="Arial" w:ascii="Garamond" w:hAnsi="Garamond"/>
                <w:bCs/>
              </w:rPr>
            </w:pPr>
            <w:r>
              <w:rPr>
                <w:rFonts w:cs="Arial" w:ascii="Garamond" w:hAnsi="Garamond"/>
                <w:bCs/>
              </w:rPr>
              <w:t>Assignment incorporates source material appropriately and effectively</w:t>
            </w:r>
          </w:p>
          <w:p>
            <w:pPr>
              <w:pStyle w:val="ListParagraph"/>
              <w:numPr>
                <w:ilvl w:val="0"/>
                <w:numId w:val="2"/>
              </w:numPr>
              <w:rPr>
                <w:rFonts w:cs="Arial" w:ascii="Garamond" w:hAnsi="Garamond"/>
                <w:bCs/>
              </w:rPr>
            </w:pPr>
            <w:r>
              <w:rPr>
                <w:rFonts w:cs="Arial" w:ascii="Garamond" w:hAnsi="Garamond"/>
                <w:bCs/>
              </w:rPr>
              <w:t>Assignment provides evidence to support claims</w:t>
            </w:r>
          </w:p>
        </w:tc>
      </w:tr>
      <w:tr>
        <w:trPr>
          <w:cantSplit w:val="false"/>
        </w:trPr>
        <w:tc>
          <w:tcPr>
            <w:tcW w:w="1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Garamond" w:hAnsi="Garamond"/>
                <w:b/>
                <w:bCs/>
                <w:sz w:val="32"/>
              </w:rPr>
            </w:pPr>
            <w:r>
              <w:rPr>
                <w:rFonts w:cs="Arial" w:ascii="Garamond" w:hAnsi="Garamond"/>
                <w:b/>
                <w:bCs/>
                <w:sz w:val="32"/>
              </w:rPr>
              <w:t>B</w:t>
            </w:r>
          </w:p>
        </w:tc>
        <w:tc>
          <w:tcPr>
            <w:tcW w:w="7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rPr>
                <w:rFonts w:cs="Arial" w:ascii="Garamond" w:hAnsi="Garamond"/>
                <w:bCs/>
              </w:rPr>
            </w:pPr>
            <w:r>
              <w:rPr>
                <w:rFonts w:cs="Arial" w:ascii="Garamond" w:hAnsi="Garamond"/>
                <w:bCs/>
              </w:rPr>
              <w:t>Follows most instructions specific to the assignment rubric</w:t>
            </w:r>
          </w:p>
          <w:p>
            <w:pPr>
              <w:pStyle w:val="ListParagraph"/>
              <w:numPr>
                <w:ilvl w:val="0"/>
                <w:numId w:val="3"/>
              </w:numPr>
              <w:rPr>
                <w:rFonts w:cs="Arial" w:ascii="Garamond" w:hAnsi="Garamond"/>
                <w:bCs/>
              </w:rPr>
            </w:pPr>
            <w:r>
              <w:rPr>
                <w:rFonts w:cs="Arial" w:ascii="Garamond" w:hAnsi="Garamond"/>
                <w:bCs/>
              </w:rPr>
              <w:t>Incorporates and elaborates ideas relevant to the course content</w:t>
            </w:r>
          </w:p>
          <w:p>
            <w:pPr>
              <w:pStyle w:val="ListParagraph"/>
              <w:numPr>
                <w:ilvl w:val="0"/>
                <w:numId w:val="3"/>
              </w:numPr>
              <w:rPr>
                <w:rFonts w:cs="Arial" w:ascii="Garamond" w:hAnsi="Garamond"/>
                <w:bCs/>
              </w:rPr>
            </w:pPr>
            <w:r>
              <w:rPr>
                <w:rFonts w:cs="Arial" w:ascii="Garamond" w:hAnsi="Garamond"/>
                <w:bCs/>
              </w:rPr>
              <w:t xml:space="preserve">Assignment may have a few minor errors but is free of distracting grammatical, stylistic, and/or technical errors </w:t>
            </w:r>
          </w:p>
          <w:p>
            <w:pPr>
              <w:pStyle w:val="ListParagraph"/>
              <w:numPr>
                <w:ilvl w:val="0"/>
                <w:numId w:val="3"/>
              </w:numPr>
              <w:rPr>
                <w:rFonts w:cs="Arial" w:ascii="Garamond" w:hAnsi="Garamond"/>
                <w:bCs/>
              </w:rPr>
            </w:pPr>
            <w:r>
              <w:rPr>
                <w:rFonts w:cs="Arial" w:ascii="Garamond" w:hAnsi="Garamond"/>
                <w:bCs/>
              </w:rPr>
              <w:t>Assignment has an identifiable organizational structure</w:t>
            </w:r>
          </w:p>
          <w:p>
            <w:pPr>
              <w:pStyle w:val="ListParagraph"/>
              <w:numPr>
                <w:ilvl w:val="0"/>
                <w:numId w:val="3"/>
              </w:numPr>
              <w:rPr>
                <w:rFonts w:cs="Arial" w:ascii="Garamond" w:hAnsi="Garamond"/>
                <w:bCs/>
              </w:rPr>
            </w:pPr>
            <w:r>
              <w:rPr>
                <w:rFonts w:cs="Arial" w:ascii="Garamond" w:hAnsi="Garamond"/>
                <w:bCs/>
              </w:rPr>
              <w:t>Assignment has a few minor formatting issues</w:t>
            </w:r>
          </w:p>
          <w:p>
            <w:pPr>
              <w:pStyle w:val="ListParagraph"/>
              <w:numPr>
                <w:ilvl w:val="0"/>
                <w:numId w:val="3"/>
              </w:numPr>
              <w:rPr>
                <w:rFonts w:cs="Arial" w:ascii="Garamond" w:hAnsi="Garamond"/>
                <w:bCs/>
              </w:rPr>
            </w:pPr>
            <w:r>
              <w:rPr>
                <w:rFonts w:cs="Arial" w:ascii="Garamond" w:hAnsi="Garamond"/>
                <w:bCs/>
              </w:rPr>
              <w:t>Assignment incorporates source material appropriately</w:t>
            </w:r>
          </w:p>
          <w:p>
            <w:pPr>
              <w:pStyle w:val="ListParagraph"/>
              <w:numPr>
                <w:ilvl w:val="0"/>
                <w:numId w:val="3"/>
              </w:numPr>
              <w:rPr>
                <w:rFonts w:cs="Arial" w:ascii="Garamond" w:hAnsi="Garamond"/>
                <w:bCs/>
              </w:rPr>
            </w:pPr>
            <w:r>
              <w:rPr>
                <w:rFonts w:cs="Arial" w:ascii="Garamond" w:hAnsi="Garamond"/>
                <w:bCs/>
              </w:rPr>
              <w:t>Assignment provides evidence to support most of its claims</w:t>
            </w:r>
          </w:p>
        </w:tc>
      </w:tr>
      <w:tr>
        <w:trPr>
          <w:cantSplit w:val="false"/>
        </w:trPr>
        <w:tc>
          <w:tcPr>
            <w:tcW w:w="1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Garamond" w:hAnsi="Garamond"/>
                <w:b/>
                <w:bCs/>
                <w:sz w:val="32"/>
              </w:rPr>
            </w:pPr>
            <w:r>
              <w:rPr>
                <w:rFonts w:cs="Arial" w:ascii="Garamond" w:hAnsi="Garamond"/>
                <w:b/>
                <w:bCs/>
                <w:sz w:val="32"/>
              </w:rPr>
              <w:t>C</w:t>
            </w:r>
          </w:p>
        </w:tc>
        <w:tc>
          <w:tcPr>
            <w:tcW w:w="7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rPr>
                <w:rFonts w:cs="Arial" w:ascii="Garamond" w:hAnsi="Garamond"/>
                <w:bCs/>
              </w:rPr>
            </w:pPr>
            <w:r>
              <w:rPr>
                <w:rFonts w:cs="Arial" w:ascii="Garamond" w:hAnsi="Garamond"/>
                <w:bCs/>
              </w:rPr>
              <w:t>Follows some instructions specific to the assignment rubric</w:t>
            </w:r>
          </w:p>
          <w:p>
            <w:pPr>
              <w:pStyle w:val="ListParagraph"/>
              <w:numPr>
                <w:ilvl w:val="0"/>
                <w:numId w:val="3"/>
              </w:numPr>
              <w:rPr>
                <w:rFonts w:cs="Arial" w:ascii="Garamond" w:hAnsi="Garamond"/>
                <w:bCs/>
              </w:rPr>
            </w:pPr>
            <w:r>
              <w:rPr>
                <w:rFonts w:cs="Arial" w:ascii="Garamond" w:hAnsi="Garamond"/>
                <w:bCs/>
              </w:rPr>
              <w:t>Incorporates ideas relevant to the course content</w:t>
            </w:r>
          </w:p>
          <w:p>
            <w:pPr>
              <w:pStyle w:val="ListParagraph"/>
              <w:numPr>
                <w:ilvl w:val="0"/>
                <w:numId w:val="3"/>
              </w:numPr>
              <w:rPr>
                <w:rFonts w:cs="Arial" w:ascii="Garamond" w:hAnsi="Garamond"/>
                <w:bCs/>
              </w:rPr>
            </w:pPr>
            <w:r>
              <w:rPr>
                <w:rFonts w:cs="Arial" w:ascii="Garamond" w:hAnsi="Garamond"/>
                <w:bCs/>
              </w:rPr>
              <w:t>Assignment has a few distracting grammatical, stylistic, and/or technical errors</w:t>
            </w:r>
          </w:p>
          <w:p>
            <w:pPr>
              <w:pStyle w:val="ListParagraph"/>
              <w:numPr>
                <w:ilvl w:val="0"/>
                <w:numId w:val="3"/>
              </w:numPr>
              <w:rPr>
                <w:rFonts w:cs="Arial" w:ascii="Garamond" w:hAnsi="Garamond"/>
                <w:bCs/>
              </w:rPr>
            </w:pPr>
            <w:r>
              <w:rPr>
                <w:rFonts w:cs="Arial" w:ascii="Garamond" w:hAnsi="Garamond"/>
                <w:bCs/>
              </w:rPr>
              <w:t>Assignment has an identifiable organizational structure</w:t>
            </w:r>
          </w:p>
          <w:p>
            <w:pPr>
              <w:pStyle w:val="ListParagraph"/>
              <w:numPr>
                <w:ilvl w:val="0"/>
                <w:numId w:val="3"/>
              </w:numPr>
              <w:rPr>
                <w:rFonts w:cs="Arial" w:ascii="Garamond" w:hAnsi="Garamond"/>
                <w:bCs/>
              </w:rPr>
            </w:pPr>
            <w:r>
              <w:rPr>
                <w:rFonts w:cs="Arial" w:ascii="Garamond" w:hAnsi="Garamond"/>
                <w:bCs/>
              </w:rPr>
              <w:t>Assignment has a few minor formatting issues</w:t>
            </w:r>
          </w:p>
          <w:p>
            <w:pPr>
              <w:pStyle w:val="ListParagraph"/>
              <w:numPr>
                <w:ilvl w:val="0"/>
                <w:numId w:val="3"/>
              </w:numPr>
              <w:rPr>
                <w:rFonts w:cs="Arial" w:ascii="Garamond" w:hAnsi="Garamond"/>
                <w:bCs/>
              </w:rPr>
            </w:pPr>
            <w:r>
              <w:rPr>
                <w:rFonts w:cs="Arial" w:ascii="Garamond" w:hAnsi="Garamond"/>
                <w:bCs/>
              </w:rPr>
              <w:t xml:space="preserve">Assignment incorporates source material </w:t>
            </w:r>
          </w:p>
          <w:p>
            <w:pPr>
              <w:pStyle w:val="ListParagraph"/>
              <w:numPr>
                <w:ilvl w:val="0"/>
                <w:numId w:val="3"/>
              </w:numPr>
              <w:rPr>
                <w:rFonts w:cs="Arial" w:ascii="Garamond" w:hAnsi="Garamond"/>
                <w:bCs/>
              </w:rPr>
            </w:pPr>
            <w:r>
              <w:rPr>
                <w:rFonts w:cs="Arial" w:ascii="Garamond" w:hAnsi="Garamond"/>
                <w:bCs/>
              </w:rPr>
              <w:t>Assignment provides evidence to support some of its claims</w:t>
            </w:r>
          </w:p>
        </w:tc>
      </w:tr>
      <w:tr>
        <w:trPr>
          <w:cantSplit w:val="false"/>
        </w:trPr>
        <w:tc>
          <w:tcPr>
            <w:tcW w:w="1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Garamond" w:hAnsi="Garamond"/>
                <w:b/>
                <w:bCs/>
                <w:sz w:val="32"/>
              </w:rPr>
            </w:pPr>
            <w:r>
              <w:rPr>
                <w:rFonts w:cs="Arial" w:ascii="Garamond" w:hAnsi="Garamond"/>
                <w:b/>
                <w:bCs/>
                <w:sz w:val="32"/>
              </w:rPr>
              <w:t>D</w:t>
            </w:r>
          </w:p>
        </w:tc>
        <w:tc>
          <w:tcPr>
            <w:tcW w:w="7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rPr>
                <w:rFonts w:cs="Arial" w:ascii="Garamond" w:hAnsi="Garamond"/>
                <w:bCs/>
              </w:rPr>
            </w:pPr>
            <w:r>
              <w:rPr>
                <w:rFonts w:cs="Arial" w:ascii="Garamond" w:hAnsi="Garamond"/>
                <w:bCs/>
              </w:rPr>
              <w:t>Follows very few instructions specific to the assignment rubric</w:t>
            </w:r>
          </w:p>
          <w:p>
            <w:pPr>
              <w:pStyle w:val="ListParagraph"/>
              <w:numPr>
                <w:ilvl w:val="0"/>
                <w:numId w:val="3"/>
              </w:numPr>
              <w:rPr>
                <w:rFonts w:cs="Arial" w:ascii="Garamond" w:hAnsi="Garamond"/>
                <w:bCs/>
              </w:rPr>
            </w:pPr>
            <w:r>
              <w:rPr>
                <w:rFonts w:cs="Arial" w:ascii="Garamond" w:hAnsi="Garamond"/>
                <w:bCs/>
              </w:rPr>
              <w:t>Incorporates ideas irrelevant to the course content</w:t>
            </w:r>
          </w:p>
          <w:p>
            <w:pPr>
              <w:pStyle w:val="ListParagraph"/>
              <w:numPr>
                <w:ilvl w:val="0"/>
                <w:numId w:val="3"/>
              </w:numPr>
              <w:rPr>
                <w:rFonts w:cs="Arial" w:ascii="Garamond" w:hAnsi="Garamond"/>
                <w:bCs/>
              </w:rPr>
            </w:pPr>
            <w:r>
              <w:rPr>
                <w:rFonts w:cs="Arial" w:ascii="Garamond" w:hAnsi="Garamond"/>
                <w:bCs/>
              </w:rPr>
              <w:t>Assignment has numerous distracting grammatical, stylistic, and/or technical errors</w:t>
            </w:r>
          </w:p>
          <w:p>
            <w:pPr>
              <w:pStyle w:val="ListParagraph"/>
              <w:numPr>
                <w:ilvl w:val="0"/>
                <w:numId w:val="3"/>
              </w:numPr>
              <w:rPr>
                <w:rFonts w:cs="Arial" w:ascii="Garamond" w:hAnsi="Garamond"/>
                <w:bCs/>
              </w:rPr>
            </w:pPr>
            <w:r>
              <w:rPr>
                <w:rFonts w:cs="Arial" w:ascii="Garamond" w:hAnsi="Garamond"/>
                <w:bCs/>
              </w:rPr>
              <w:t>Assignment has an unclear organizational structure</w:t>
            </w:r>
          </w:p>
          <w:p>
            <w:pPr>
              <w:pStyle w:val="ListParagraph"/>
              <w:numPr>
                <w:ilvl w:val="0"/>
                <w:numId w:val="3"/>
              </w:numPr>
              <w:rPr>
                <w:rFonts w:cs="Arial" w:ascii="Garamond" w:hAnsi="Garamond"/>
                <w:bCs/>
              </w:rPr>
            </w:pPr>
            <w:r>
              <w:rPr>
                <w:rFonts w:cs="Arial" w:ascii="Garamond" w:hAnsi="Garamond"/>
                <w:bCs/>
              </w:rPr>
              <w:t>Assignment has formatting issues</w:t>
            </w:r>
          </w:p>
          <w:p>
            <w:pPr>
              <w:pStyle w:val="ListParagraph"/>
              <w:numPr>
                <w:ilvl w:val="0"/>
                <w:numId w:val="3"/>
              </w:numPr>
              <w:rPr>
                <w:rFonts w:cs="Arial" w:ascii="Garamond" w:hAnsi="Garamond"/>
                <w:bCs/>
              </w:rPr>
            </w:pPr>
            <w:r>
              <w:rPr>
                <w:rFonts w:cs="Arial" w:ascii="Garamond" w:hAnsi="Garamond"/>
                <w:bCs/>
              </w:rPr>
              <w:t xml:space="preserve">Assignment incorporates no (or very little) source material </w:t>
            </w:r>
          </w:p>
          <w:p>
            <w:pPr>
              <w:pStyle w:val="ListParagraph"/>
              <w:numPr>
                <w:ilvl w:val="0"/>
                <w:numId w:val="3"/>
              </w:numPr>
              <w:rPr>
                <w:rFonts w:cs="Arial" w:ascii="Garamond" w:hAnsi="Garamond"/>
                <w:bCs/>
              </w:rPr>
            </w:pPr>
            <w:r>
              <w:rPr>
                <w:rFonts w:cs="Arial" w:ascii="Garamond" w:hAnsi="Garamond"/>
                <w:bCs/>
              </w:rPr>
              <w:t>Assignment provides little to no evidence to support its claims</w:t>
            </w:r>
          </w:p>
        </w:tc>
      </w:tr>
      <w:tr>
        <w:trPr>
          <w:cantSplit w:val="false"/>
        </w:trPr>
        <w:tc>
          <w:tcPr>
            <w:tcW w:w="181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rFonts w:cs="Arial" w:ascii="Garamond" w:hAnsi="Garamond"/>
                <w:b/>
                <w:bCs/>
                <w:sz w:val="32"/>
              </w:rPr>
            </w:pPr>
            <w:r>
              <w:rPr>
                <w:rFonts w:cs="Arial" w:ascii="Garamond" w:hAnsi="Garamond"/>
                <w:b/>
                <w:bCs/>
                <w:sz w:val="32"/>
              </w:rPr>
              <w:t>F</w:t>
            </w:r>
          </w:p>
        </w:tc>
        <w:tc>
          <w:tcPr>
            <w:tcW w:w="775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ListParagraph"/>
              <w:numPr>
                <w:ilvl w:val="0"/>
                <w:numId w:val="3"/>
              </w:numPr>
              <w:rPr>
                <w:rFonts w:cs="Arial" w:ascii="Garamond" w:hAnsi="Garamond"/>
                <w:bCs/>
              </w:rPr>
            </w:pPr>
            <w:r>
              <w:rPr>
                <w:rFonts w:cs="Arial" w:ascii="Garamond" w:hAnsi="Garamond"/>
                <w:bCs/>
              </w:rPr>
              <w:t>Does not follow instructions specific to the assignment rubric</w:t>
            </w:r>
          </w:p>
          <w:p>
            <w:pPr>
              <w:pStyle w:val="ListParagraph"/>
              <w:numPr>
                <w:ilvl w:val="0"/>
                <w:numId w:val="3"/>
              </w:numPr>
              <w:rPr>
                <w:rFonts w:cs="Arial" w:ascii="Garamond" w:hAnsi="Garamond"/>
                <w:bCs/>
              </w:rPr>
            </w:pPr>
            <w:r>
              <w:rPr>
                <w:rFonts w:cs="Arial" w:ascii="Garamond" w:hAnsi="Garamond"/>
                <w:bCs/>
              </w:rPr>
              <w:t>Incorporates no ideas relevant to the course content</w:t>
            </w:r>
          </w:p>
          <w:p>
            <w:pPr>
              <w:pStyle w:val="ListParagraph"/>
              <w:numPr>
                <w:ilvl w:val="0"/>
                <w:numId w:val="3"/>
              </w:numPr>
              <w:rPr>
                <w:rFonts w:cs="Arial" w:ascii="Garamond" w:hAnsi="Garamond"/>
                <w:bCs/>
              </w:rPr>
            </w:pPr>
            <w:r>
              <w:rPr>
                <w:rFonts w:cs="Arial" w:ascii="Garamond" w:hAnsi="Garamond"/>
                <w:bCs/>
              </w:rPr>
              <w:t>Assignment has numerous distracting grammatical, stylistic, and/or technical errors</w:t>
            </w:r>
          </w:p>
          <w:p>
            <w:pPr>
              <w:pStyle w:val="ListParagraph"/>
              <w:numPr>
                <w:ilvl w:val="0"/>
                <w:numId w:val="3"/>
              </w:numPr>
              <w:rPr>
                <w:rFonts w:cs="Arial" w:ascii="Garamond" w:hAnsi="Garamond"/>
                <w:bCs/>
              </w:rPr>
            </w:pPr>
            <w:r>
              <w:rPr>
                <w:rFonts w:cs="Arial" w:ascii="Garamond" w:hAnsi="Garamond"/>
                <w:bCs/>
              </w:rPr>
              <w:t>Assignment has no identifiable organizational structure</w:t>
            </w:r>
          </w:p>
          <w:p>
            <w:pPr>
              <w:pStyle w:val="ListParagraph"/>
              <w:numPr>
                <w:ilvl w:val="0"/>
                <w:numId w:val="3"/>
              </w:numPr>
              <w:rPr>
                <w:rFonts w:cs="Arial" w:ascii="Garamond" w:hAnsi="Garamond"/>
                <w:bCs/>
              </w:rPr>
            </w:pPr>
            <w:r>
              <w:rPr>
                <w:rFonts w:cs="Arial" w:ascii="Garamond" w:hAnsi="Garamond"/>
                <w:bCs/>
              </w:rPr>
              <w:t>Assignment has numerous formatting issues</w:t>
            </w:r>
          </w:p>
          <w:p>
            <w:pPr>
              <w:pStyle w:val="ListParagraph"/>
              <w:numPr>
                <w:ilvl w:val="0"/>
                <w:numId w:val="3"/>
              </w:numPr>
              <w:rPr>
                <w:rFonts w:cs="Arial" w:ascii="Garamond" w:hAnsi="Garamond"/>
                <w:bCs/>
              </w:rPr>
            </w:pPr>
            <w:r>
              <w:rPr>
                <w:rFonts w:cs="Arial" w:ascii="Garamond" w:hAnsi="Garamond"/>
                <w:bCs/>
              </w:rPr>
              <w:t xml:space="preserve">Assignment incorporates no source material </w:t>
            </w:r>
          </w:p>
          <w:p>
            <w:pPr>
              <w:pStyle w:val="ListParagraph"/>
              <w:numPr>
                <w:ilvl w:val="0"/>
                <w:numId w:val="3"/>
              </w:numPr>
              <w:rPr>
                <w:rFonts w:cs="Arial" w:ascii="Garamond" w:hAnsi="Garamond"/>
                <w:bCs/>
              </w:rPr>
            </w:pPr>
            <w:r>
              <w:rPr>
                <w:rFonts w:cs="Arial" w:ascii="Garamond" w:hAnsi="Garamond"/>
                <w:bCs/>
              </w:rPr>
              <w:t>Assignment provides no evidence to support its claims</w:t>
            </w:r>
          </w:p>
        </w:tc>
      </w:tr>
    </w:tbl>
    <w:p>
      <w:pPr>
        <w:pStyle w:val="Normal"/>
        <w:rPr>
          <w:rFonts w:cs="Arial" w:ascii="Garamond" w:hAnsi="Garamond"/>
          <w:bCs/>
        </w:rPr>
      </w:pPr>
      <w:r>
        <w:rPr>
          <w:rFonts w:cs="Arial" w:ascii="Garamond" w:hAnsi="Garamond"/>
          <w:bCs/>
        </w:rPr>
      </w:r>
    </w:p>
    <w:p>
      <w:pPr>
        <w:pStyle w:val="Normal"/>
        <w:rPr>
          <w:rFonts w:ascii="Garamond" w:hAnsi="Garamond"/>
        </w:rPr>
      </w:pPr>
      <w:r>
        <w:rPr>
          <w:rFonts w:ascii="Garamond" w:hAnsi="Garamond"/>
        </w:rPr>
      </w:r>
    </w:p>
    <w:p>
      <w:pPr>
        <w:pStyle w:val="Heading1"/>
        <w:rPr>
          <w:rFonts w:cs="Arial" w:ascii="Garamond" w:hAnsi="Garamond"/>
          <w:color w:val="1F497D"/>
        </w:rPr>
      </w:pPr>
      <w:r>
        <w:rPr>
          <w:rFonts w:cs="Arial" w:ascii="Garamond" w:hAnsi="Garamond"/>
          <w:color w:val="1F497D"/>
        </w:rPr>
        <w:t xml:space="preserve">Attendance </w:t>
      </w:r>
    </w:p>
    <w:p>
      <w:pPr>
        <w:pStyle w:val="Normal"/>
        <w:keepNext/>
        <w:rPr>
          <w:rFonts w:cs="Arial" w:ascii="Garamond" w:hAnsi="Garamond"/>
        </w:rPr>
      </w:pPr>
      <w:r>
        <w:rPr>
          <w:rFonts w:cs="Arial" w:ascii="Garamond" w:hAnsi="Garamond"/>
        </w:rPr>
      </w:r>
    </w:p>
    <w:p>
      <w:pPr>
        <w:pStyle w:val="Normal"/>
        <w:rPr>
          <w:rFonts w:cs="Arial" w:ascii="Garamond" w:hAnsi="Garamond"/>
        </w:rPr>
      </w:pPr>
      <w:r>
        <w:rPr>
          <w:rFonts w:cs="Arial" w:ascii="Garamond" w:hAnsi="Garamond"/>
        </w:rPr>
        <w:t>Attendance is required. I reserve the right to lower your grade by 20 points for each unexcused absence after 5 absences.</w:t>
      </w:r>
    </w:p>
    <w:p>
      <w:pPr>
        <w:pStyle w:val="Normal"/>
        <w:rPr>
          <w:rFonts w:cs="Arial" w:ascii="Garamond" w:hAnsi="Garamond"/>
        </w:rPr>
      </w:pPr>
      <w:r>
        <w:rPr>
          <w:rFonts w:cs="Arial" w:ascii="Garamond" w:hAnsi="Garamond"/>
        </w:rPr>
        <w:t xml:space="preserve"> </w:t>
      </w:r>
    </w:p>
    <w:p>
      <w:pPr>
        <w:pStyle w:val="Normal"/>
        <w:rPr>
          <w:rFonts w:cs="Arial" w:ascii="Garamond" w:hAnsi="Garamond"/>
        </w:rPr>
      </w:pPr>
      <w:r>
        <w:rPr>
          <w:rFonts w:cs="Arial" w:ascii="Garamond" w:hAnsi="Garamond"/>
        </w:rPr>
        <w:t>Please Note: If students are absent, it is their responsibility to make themselves aware of all due dates. If absent due to a scheduled event, students are still responsible for turning assignments in on time.</w:t>
      </w:r>
    </w:p>
    <w:p>
      <w:pPr>
        <w:pStyle w:val="Normal"/>
        <w:rPr>
          <w:rFonts w:cs="Arial" w:ascii="Garamond" w:hAnsi="Garamond"/>
        </w:rPr>
      </w:pPr>
      <w:r>
        <w:rPr>
          <w:rFonts w:cs="Arial" w:ascii="Garamond" w:hAnsi="Garamond"/>
        </w:rPr>
        <w:t xml:space="preserve"> </w:t>
      </w:r>
    </w:p>
    <w:p>
      <w:pPr>
        <w:pStyle w:val="Normal"/>
        <w:rPr>
          <w:rFonts w:cs="Arial" w:ascii="Garamond" w:hAnsi="Garamond"/>
        </w:rPr>
      </w:pPr>
      <w:r>
        <w:rPr>
          <w:rFonts w:cs="Arial" w:ascii="Garamond" w:hAnsi="Garamond"/>
        </w:rPr>
        <w:t>Tardiness: If students enter class after roll has been called, they are late, which disrupts the entire class. Two instances of tardiness count as one absence.</w:t>
      </w:r>
    </w:p>
    <w:p>
      <w:pPr>
        <w:pStyle w:val="Normal"/>
        <w:rPr>
          <w:rFonts w:ascii="Garamond" w:hAnsi="Garamond"/>
        </w:rPr>
      </w:pPr>
      <w:r>
        <w:rPr>
          <w:rFonts w:ascii="Garamond" w:hAnsi="Garamond"/>
        </w:rPr>
      </w:r>
    </w:p>
    <w:p>
      <w:pPr>
        <w:pStyle w:val="Normal"/>
        <w:rPr>
          <w:rFonts w:cs="Arial" w:ascii="Garamond" w:hAnsi="Garamond"/>
        </w:rPr>
      </w:pPr>
      <w:r>
        <w:rPr>
          <w:rFonts w:cs="Arial" w:ascii="Garamond" w:hAnsi="Garamond"/>
        </w:rPr>
        <w:t>“</w:t>
      </w:r>
      <w:r>
        <w:rPr>
          <w:rFonts w:cs="Arial" w:ascii="Garamond" w:hAnsi="Garamond"/>
        </w:rPr>
        <w:t>Requirements for class attendance and make-up exams, assignments, and other work in this class are consistent with university policies that can be found at </w:t>
      </w:r>
      <w:hyperlink r:id="rId3">
        <w:r>
          <w:rPr>
            <w:rStyle w:val="InternetLink"/>
            <w:rFonts w:cs="Arial" w:ascii="Garamond" w:hAnsi="Garamond"/>
          </w:rPr>
          <w:t>https://catalog.ufl.edu/ugrad/current/regulations/info/attendance.aspx</w:t>
        </w:r>
      </w:hyperlink>
      <w:r>
        <w:rPr>
          <w:rFonts w:cs="Arial" w:ascii="Garamond" w:hAnsi="Garamond"/>
        </w:rPr>
        <w:t>”</w:t>
      </w:r>
    </w:p>
    <w:p>
      <w:pPr>
        <w:pStyle w:val="Normal"/>
        <w:rPr>
          <w:rFonts w:cs="Arial" w:ascii="Garamond" w:hAnsi="Garamond"/>
          <w:b/>
          <w:bCs/>
        </w:rPr>
      </w:pPr>
      <w:r>
        <w:rPr>
          <w:rFonts w:cs="Arial" w:ascii="Garamond" w:hAnsi="Garamond"/>
          <w:b/>
          <w:bCs/>
        </w:rPr>
        <w:t> </w:t>
      </w:r>
    </w:p>
    <w:p>
      <w:pPr>
        <w:pStyle w:val="Normal"/>
        <w:rPr>
          <w:rFonts w:cs="Arial" w:ascii="Garamond" w:hAnsi="Garamond"/>
          <w:b/>
          <w:bCs/>
          <w:color w:val="1F497D"/>
        </w:rPr>
      </w:pPr>
      <w:r>
        <w:rPr>
          <w:rFonts w:cs="Arial" w:ascii="Garamond" w:hAnsi="Garamond"/>
          <w:b/>
          <w:bCs/>
          <w:color w:val="1F497D"/>
        </w:rPr>
        <w:t>Course Evaluations</w:t>
      </w:r>
    </w:p>
    <w:p>
      <w:pPr>
        <w:pStyle w:val="Normal"/>
        <w:rPr>
          <w:rFonts w:cs="Arial" w:ascii="Garamond" w:hAnsi="Garamond"/>
          <w:color w:val="1F497D"/>
        </w:rPr>
      </w:pPr>
      <w:r>
        <w:rPr>
          <w:rFonts w:cs="Arial" w:ascii="Garamond" w:hAnsi="Garamond"/>
          <w:color w:val="1F497D"/>
        </w:rPr>
      </w:r>
    </w:p>
    <w:p>
      <w:pPr>
        <w:pStyle w:val="Normal"/>
        <w:rPr>
          <w:rFonts w:cs="Arial" w:ascii="Garamond" w:hAnsi="Garamond"/>
        </w:rPr>
      </w:pPr>
      <w:r>
        <w:rPr>
          <w:rFonts w:cs="Arial" w:ascii="Garamond" w:hAnsi="Garamond"/>
        </w:rPr>
        <w:t>“</w:t>
      </w:r>
      <w:r>
        <w:rPr>
          <w:rFonts w:cs="Arial" w:ascii="Garamond" w:hAnsi="Garamond"/>
        </w:rPr>
        <w:t>Students are expected to provide feedback on the quality of instruction in this course by completing online evaluations at</w:t>
      </w:r>
      <w:hyperlink r:id="rId4">
        <w:r>
          <w:rPr>
            <w:rStyle w:val="InternetLink"/>
            <w:rFonts w:cs="Arial" w:ascii="Garamond" w:hAnsi="Garamond"/>
          </w:rPr>
          <w:t>http://evaluations.ufl.edu</w:t>
        </w:r>
      </w:hyperlink>
      <w:r>
        <w:rPr>
          <w:rFonts w:cs="Arial" w:ascii="Garamond" w:hAnsi="Garamond"/>
        </w:rPr>
        <w:t>. Evaluations are typically open during the last two or three weeks of the semester, but students will be given specific times when they are open.  Summary results of these assessments are available to students at</w:t>
      </w:r>
      <w:hyperlink r:id="rId5">
        <w:r>
          <w:rPr>
            <w:rStyle w:val="InternetLink"/>
            <w:rFonts w:cs="Arial" w:ascii="Garamond" w:hAnsi="Garamond"/>
          </w:rPr>
          <w:t>https://evaluations.ufl.edu/results</w:t>
        </w:r>
      </w:hyperlink>
      <w:r>
        <w:rPr>
          <w:rFonts w:cs="Arial" w:ascii="Garamond" w:hAnsi="Garamond"/>
        </w:rPr>
        <w:t>.”</w:t>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rPr>
      </w:pPr>
      <w:r>
        <w:rPr>
          <w:rFonts w:cs="Arial" w:ascii="Garamond" w:hAnsi="Garamond"/>
        </w:rPr>
      </w:r>
    </w:p>
    <w:p>
      <w:pPr>
        <w:pStyle w:val="Normal"/>
        <w:rPr>
          <w:rFonts w:cs="Arial" w:ascii="Garamond" w:hAnsi="Garamond"/>
          <w:b/>
          <w:color w:val="1F497D"/>
        </w:rPr>
      </w:pPr>
      <w:r>
        <w:rPr>
          <w:rFonts w:cs="Arial" w:ascii="Garamond" w:hAnsi="Garamond"/>
          <w:b/>
          <w:color w:val="1F497D"/>
        </w:rPr>
        <w:t>Plagiarism</w:t>
      </w:r>
    </w:p>
    <w:p>
      <w:pPr>
        <w:pStyle w:val="Normal"/>
        <w:rPr>
          <w:rFonts w:cs="Arial" w:ascii="Garamond" w:hAnsi="Garamond"/>
        </w:rPr>
      </w:pPr>
      <w:r>
        <w:rPr>
          <w:rFonts w:cs="Arial" w:ascii="Garamond" w:hAnsi="Garamond"/>
          <w:b/>
          <w:u w:val="single"/>
        </w:rPr>
        <w:br/>
      </w:r>
      <w:r>
        <w:rPr>
          <w:rFonts w:cs="Arial" w:ascii="Garamond" w:hAnsi="Garamond"/>
        </w:rPr>
        <w:t xml:space="preserve">Plagiarism is a serious violation of the </w:t>
      </w:r>
      <w:hyperlink r:id="rId6">
        <w:r>
          <w:rPr>
            <w:rStyle w:val="InternetLink"/>
            <w:rFonts w:cs="Arial" w:ascii="Garamond" w:hAnsi="Garamond"/>
            <w:color w:val="990000"/>
            <w:u w:val="single"/>
          </w:rPr>
          <w:t>Student Honor Code</w:t>
        </w:r>
      </w:hyperlink>
      <w:r>
        <w:rPr>
          <w:rFonts w:cs="Arial" w:ascii="Garamond" w:hAnsi="Garamond"/>
        </w:rPr>
        <w:t>. The Honor Code prohibits and defines plagiarism as follows:</w:t>
      </w:r>
    </w:p>
    <w:p>
      <w:pPr>
        <w:pStyle w:val="Normal"/>
        <w:spacing w:beforeAutospacing="1" w:after="0"/>
        <w:ind w:left="720" w:right="0" w:hanging="0"/>
        <w:rPr>
          <w:rFonts w:cs="Arial" w:ascii="Garamond" w:hAnsi="Garamond"/>
          <w:color w:val="000000"/>
        </w:rPr>
      </w:pPr>
      <w:r>
        <w:rPr>
          <w:rFonts w:cs="Arial" w:ascii="Garamond" w:hAnsi="Garamond"/>
          <w:color w:val="000000"/>
        </w:rPr>
        <w:t>Plagiarism. A student shall not represent as the student’s own work all or any portion of the work of another. Plagiarism includes (but is not limited to):</w:t>
      </w:r>
    </w:p>
    <w:p>
      <w:pPr>
        <w:pStyle w:val="Normal"/>
        <w:spacing w:beforeAutospacing="1" w:after="0"/>
        <w:ind w:left="720" w:right="0" w:hanging="0"/>
        <w:rPr>
          <w:rFonts w:cs="Arial" w:ascii="Garamond" w:hAnsi="Garamond"/>
          <w:color w:val="000000"/>
        </w:rPr>
      </w:pPr>
      <w:r>
        <w:rPr>
          <w:rFonts w:cs="Arial" w:ascii="Garamond" w:hAnsi="Garamond"/>
          <w:color w:val="000000"/>
        </w:rPr>
        <w:t>a.) Quoting oral or written materials, whether published or unpublished, without proper attribution.</w:t>
        <w:br/>
        <w:br/>
        <w:t>b.) Submitting a document or assignment which in whole or in part is identical or substantially identical to a document or assignment not authored by the student. (University of Florida, Student Honor Code, 15 Aug. 2007 &lt;http://www.dso.ufl.edu/judicial/honorcode.php&gt;)</w:t>
      </w:r>
    </w:p>
    <w:p>
      <w:pPr>
        <w:pStyle w:val="Normal"/>
        <w:spacing w:beforeAutospacing="1" w:after="0"/>
        <w:rPr>
          <w:rFonts w:cs="Arial" w:ascii="Garamond" w:hAnsi="Garamond"/>
          <w:color w:val="000000"/>
          <w:u w:val="single"/>
        </w:rPr>
      </w:pPr>
      <w:r>
        <w:rPr>
          <w:rFonts w:cs="Arial" w:ascii="Garamond" w:hAnsi="Garamond"/>
          <w:color w:val="000000"/>
        </w:rPr>
        <w:t xml:space="preserve">University of Florida students are responsible for reading, understanding, and abiding by the entire </w:t>
      </w:r>
      <w:hyperlink r:id="rId7">
        <w:r>
          <w:rPr>
            <w:rStyle w:val="InternetLink"/>
            <w:rFonts w:cs="Arial" w:ascii="Garamond" w:hAnsi="Garamond"/>
            <w:color w:val="990000"/>
            <w:u w:val="single"/>
          </w:rPr>
          <w:t>Student Honor Code</w:t>
        </w:r>
      </w:hyperlink>
      <w:r>
        <w:rPr>
          <w:rFonts w:cs="Arial" w:ascii="Garamond" w:hAnsi="Garamond"/>
          <w:color w:val="000000"/>
        </w:rPr>
        <w:t>.</w:t>
        <w:br/>
        <w:br/>
      </w:r>
      <w:r>
        <w:rPr>
          <w:rFonts w:cs="Arial" w:ascii="Garamond" w:hAnsi="Garamond"/>
          <w:color w:val="000000"/>
          <w:u w:val="single"/>
        </w:rPr>
        <w:t>Important Tip: You should never copy and paste something from the internet without providing the exact location from which it came.</w:t>
      </w:r>
    </w:p>
    <w:p>
      <w:pPr>
        <w:pStyle w:val="Normal"/>
        <w:keepNext/>
        <w:tabs>
          <w:tab w:val="right" w:pos="8640" w:leader="none"/>
        </w:tabs>
        <w:outlineLvl w:val="0"/>
        <w:rPr>
          <w:rFonts w:cs="Arial" w:ascii="Garamond" w:hAnsi="Garamond"/>
          <w:b/>
        </w:rPr>
      </w:pPr>
      <w:r>
        <w:rPr>
          <w:rFonts w:cs="Arial" w:ascii="Garamond" w:hAnsi="Garamond"/>
          <w:b/>
        </w:rPr>
      </w:r>
    </w:p>
    <w:p>
      <w:pPr>
        <w:pStyle w:val="Normal"/>
        <w:keepNext/>
        <w:tabs>
          <w:tab w:val="right" w:pos="8640" w:leader="none"/>
        </w:tabs>
        <w:outlineLvl w:val="0"/>
        <w:rPr>
          <w:rFonts w:cs="Arial" w:ascii="Garamond" w:hAnsi="Garamond"/>
          <w:b/>
          <w:color w:val="1F497D"/>
        </w:rPr>
      </w:pPr>
      <w:r>
        <w:rPr>
          <w:rFonts w:cs="Arial" w:ascii="Garamond" w:hAnsi="Garamond"/>
          <w:b/>
          <w:color w:val="1F497D"/>
        </w:rPr>
        <w:t>Classroom Behavior</w:t>
      </w:r>
    </w:p>
    <w:p>
      <w:pPr>
        <w:pStyle w:val="Normal"/>
        <w:rPr>
          <w:rFonts w:cs="Arial" w:ascii="Garamond" w:hAnsi="Garamond"/>
        </w:rPr>
      </w:pPr>
      <w:r>
        <w:rPr>
          <w:rFonts w:cs="Arial" w:ascii="Garamond" w:hAnsi="Garamond"/>
        </w:rPr>
      </w:r>
    </w:p>
    <w:p>
      <w:pPr>
        <w:pStyle w:val="Normal"/>
        <w:tabs>
          <w:tab w:val="right" w:pos="8640" w:leader="none"/>
        </w:tabs>
        <w:rPr>
          <w:rFonts w:cs="Arial" w:ascii="Garamond" w:hAnsi="Garamond"/>
        </w:rPr>
      </w:pPr>
      <w:r>
        <w:rPr>
          <w:rFonts w:cs="Arial" w:ascii="Garamond" w:hAnsi="Garamond"/>
        </w:rPr>
        <w:t>Please keep in mind that students come from diverse cultural, economic, and ethnic backgrounds. Some of the texts we will discuss and write about engage controversial topics and opinions.  Diversified student backgrounds combined with provocative texts require that you demonstrate respect for ideas that may differ from your own. Disrespectful behavior will result in dismissal, and accordingly absence, from the class.</w:t>
      </w:r>
    </w:p>
    <w:p>
      <w:pPr>
        <w:pStyle w:val="Normal"/>
        <w:widowControl w:val="false"/>
        <w:rPr>
          <w:rFonts w:cs="Arial" w:ascii="Garamond" w:hAnsi="Garamond"/>
          <w:b/>
          <w:color w:val="000000"/>
        </w:rPr>
      </w:pPr>
      <w:r>
        <w:rPr>
          <w:rFonts w:cs="Arial" w:ascii="Garamond" w:hAnsi="Garamond"/>
          <w:b/>
          <w:color w:val="000000"/>
        </w:rPr>
      </w:r>
    </w:p>
    <w:p>
      <w:pPr>
        <w:pStyle w:val="Normal"/>
        <w:widowControl w:val="false"/>
        <w:rPr>
          <w:rFonts w:cs="Arial" w:ascii="Garamond" w:hAnsi="Garamond"/>
          <w:b/>
          <w:color w:val="1F497D"/>
        </w:rPr>
      </w:pPr>
      <w:r>
        <w:rPr>
          <w:rFonts w:cs="Arial" w:ascii="Garamond" w:hAnsi="Garamond"/>
          <w:b/>
          <w:color w:val="1F497D"/>
        </w:rPr>
        <w:t>In-Class Work</w:t>
      </w:r>
    </w:p>
    <w:p>
      <w:pPr>
        <w:pStyle w:val="Normal"/>
        <w:widowControl w:val="false"/>
        <w:rPr>
          <w:rFonts w:cs="Arial" w:ascii="Garamond" w:hAnsi="Garamond"/>
          <w:b/>
          <w:color w:val="000000"/>
        </w:rPr>
      </w:pPr>
      <w:r>
        <w:rPr>
          <w:rFonts w:cs="Arial" w:ascii="Garamond" w:hAnsi="Garamond"/>
          <w:b/>
          <w:color w:val="000000"/>
        </w:rPr>
      </w:r>
    </w:p>
    <w:p>
      <w:pPr>
        <w:pStyle w:val="Normal"/>
        <w:widowControl w:val="false"/>
        <w:rPr>
          <w:rFonts w:cs="Arial" w:ascii="Garamond" w:hAnsi="Garamond"/>
        </w:rPr>
      </w:pPr>
      <w:r>
        <w:rPr>
          <w:rFonts w:cs="Arial" w:ascii="Garamond" w:hAnsi="Garamond"/>
        </w:rPr>
        <w:t xml:space="preserve">Papers and drafts are due at the beginning of class or on-line at the assigned deadline. Late papers will not be accepted. Failure of technology is not an excuse. </w:t>
      </w:r>
    </w:p>
    <w:p>
      <w:pPr>
        <w:pStyle w:val="Normal"/>
        <w:widowControl w:val="false"/>
        <w:rPr>
          <w:rFonts w:cs="Arial" w:ascii="Garamond" w:hAnsi="Garamond"/>
        </w:rPr>
      </w:pPr>
      <w:r>
        <w:rPr>
          <w:rFonts w:cs="Arial" w:ascii="Garamond" w:hAnsi="Garamond"/>
        </w:rPr>
      </w:r>
    </w:p>
    <w:p>
      <w:pPr>
        <w:pStyle w:val="Normal"/>
        <w:widowControl w:val="false"/>
        <w:rPr>
          <w:rFonts w:cs="Arial" w:ascii="Garamond" w:hAnsi="Garamond"/>
        </w:rPr>
      </w:pPr>
      <w:r>
        <w:rPr>
          <w:rFonts w:cs="Arial" w:ascii="Garamond" w:hAnsi="Garamond"/>
        </w:rPr>
        <w:t xml:space="preserve">Participation is a crucial part of success in this class. Students will be expected to work in small groups and participate in group discussions, writing workshops, peer reviews, and other in-class activities. Be prepared for unannounced quizzes or activities on the readings or classroom discussion. Students must be present for all in-class activities to receive credit for them. In-class work cannot be made up. Writing workshops require that students provide constructive feedback about their peers’ writing. </w:t>
      </w:r>
    </w:p>
    <w:p>
      <w:pPr>
        <w:pStyle w:val="Normal"/>
        <w:widowControl w:val="false"/>
        <w:rPr>
          <w:rFonts w:cs="Arial" w:ascii="Garamond" w:hAnsi="Garamond"/>
        </w:rPr>
      </w:pPr>
      <w:r>
        <w:rPr>
          <w:rFonts w:cs="Arial" w:ascii="Garamond" w:hAnsi="Garamond"/>
        </w:rPr>
      </w:r>
    </w:p>
    <w:p>
      <w:pPr>
        <w:pStyle w:val="Normal"/>
        <w:widowControl w:val="false"/>
        <w:rPr>
          <w:rFonts w:cs="Arial" w:ascii="Garamond" w:hAnsi="Garamond"/>
        </w:rPr>
      </w:pPr>
      <w:r>
        <w:rPr>
          <w:rFonts w:cs="Arial" w:ascii="Garamond" w:hAnsi="Garamond"/>
        </w:rPr>
        <w:t xml:space="preserve">Bring something to write with to every class. This can be a laptop, notebook, or tablet. </w:t>
      </w:r>
    </w:p>
    <w:p>
      <w:pPr>
        <w:pStyle w:val="Normal"/>
        <w:widowControl w:val="false"/>
        <w:rPr>
          <w:rFonts w:cs="Arial" w:ascii="Garamond" w:hAnsi="Garamond"/>
        </w:rPr>
      </w:pPr>
      <w:r>
        <w:rPr>
          <w:rFonts w:cs="Arial" w:ascii="Garamond" w:hAnsi="Garamond"/>
        </w:rPr>
      </w:r>
    </w:p>
    <w:p>
      <w:pPr>
        <w:pStyle w:val="Normal"/>
        <w:widowControl w:val="false"/>
        <w:rPr>
          <w:rFonts w:cs="Arial" w:ascii="Garamond" w:hAnsi="Garamond"/>
          <w:b/>
          <w:color w:val="1F497D"/>
        </w:rPr>
      </w:pPr>
      <w:r>
        <w:rPr>
          <w:rFonts w:cs="Arial" w:ascii="Garamond" w:hAnsi="Garamond"/>
          <w:b/>
          <w:color w:val="1F497D"/>
        </w:rPr>
        <w:t>Paper Maintenance Responsibilities</w:t>
      </w:r>
    </w:p>
    <w:p>
      <w:pPr>
        <w:pStyle w:val="Normal"/>
        <w:widowControl w:val="false"/>
        <w:rPr>
          <w:rFonts w:cs="Arial" w:ascii="Garamond" w:hAnsi="Garamond"/>
          <w:b/>
          <w:color w:val="1F497D"/>
        </w:rPr>
      </w:pPr>
      <w:r>
        <w:rPr>
          <w:rFonts w:cs="Arial" w:ascii="Garamond" w:hAnsi="Garamond"/>
          <w:b/>
          <w:color w:val="1F497D"/>
        </w:rPr>
      </w:r>
    </w:p>
    <w:p>
      <w:pPr>
        <w:pStyle w:val="Normal"/>
        <w:widowControl w:val="false"/>
        <w:rPr>
          <w:rFonts w:cs="Arial" w:ascii="Garamond" w:hAnsi="Garamond"/>
          <w:bCs/>
        </w:rPr>
      </w:pPr>
      <w:r>
        <w:rPr>
          <w:rFonts w:cs="Arial" w:ascii="Garamond" w:hAnsi="Garamond"/>
          <w:bCs/>
        </w:rPr>
        <w:t>Students are responsible for maintaining duplicate copies of all work submitted in this course and retaining all returned, graded work until the semester is over.  Should the need arise for a resubmission of papers or a review of graded papers, it is the student’s responsibility to have and to make available this material.</w:t>
      </w:r>
    </w:p>
    <w:p>
      <w:pPr>
        <w:pStyle w:val="Normal"/>
        <w:widowControl w:val="false"/>
        <w:rPr>
          <w:rFonts w:cs="Arial" w:ascii="Garamond" w:hAnsi="Garamond"/>
          <w:bCs/>
        </w:rPr>
      </w:pPr>
      <w:r>
        <w:rPr>
          <w:rFonts w:cs="Arial" w:ascii="Garamond" w:hAnsi="Garamond"/>
          <w:bCs/>
        </w:rPr>
      </w:r>
    </w:p>
    <w:p>
      <w:pPr>
        <w:pStyle w:val="Normal"/>
        <w:widowControl w:val="false"/>
        <w:rPr>
          <w:rFonts w:cs="Arial" w:ascii="Garamond" w:hAnsi="Garamond"/>
          <w:bCs/>
        </w:rPr>
      </w:pPr>
      <w:r>
        <w:rPr>
          <w:rFonts w:cs="Arial" w:ascii="Garamond" w:hAnsi="Garamond"/>
          <w:b/>
          <w:bCs/>
          <w:color w:val="1F497D"/>
        </w:rPr>
        <w:t>Mode of Submission</w:t>
      </w:r>
      <w:r>
        <w:rPr>
          <w:rFonts w:cs="Arial" w:ascii="Garamond" w:hAnsi="Garamond"/>
          <w:b/>
          <w:bCs/>
        </w:rPr>
        <w:br/>
      </w:r>
      <w:r>
        <w:rPr>
          <w:rFonts w:cs="Arial" w:ascii="Garamond" w:hAnsi="Garamond"/>
          <w:bCs/>
        </w:rPr>
        <w:br/>
        <w:t>All papers will be submitted as MS Word (.doc) or Rich Text Format (.rtf) documents to E-learning/Sakai. Final drafts should be polished and presented in a professional manner. All papers must be in 12-point Times New Roman font, double-spaced with 1-inch margins and pages numbered. Be sure to staple papers before submitting hard copies. Unstapled papers will not be accepted.</w:t>
      </w:r>
    </w:p>
    <w:p>
      <w:pPr>
        <w:pStyle w:val="Normal"/>
        <w:keepNext/>
        <w:spacing w:before="240" w:after="0"/>
        <w:outlineLvl w:val="2"/>
        <w:rPr>
          <w:rFonts w:cs="Arial" w:ascii="Garamond" w:hAnsi="Garamond"/>
          <w:bCs/>
        </w:rPr>
      </w:pPr>
      <w:r>
        <w:rPr>
          <w:rFonts w:cs="Arial" w:ascii="Garamond" w:hAnsi="Garamond"/>
          <w:bCs/>
        </w:rPr>
      </w:r>
    </w:p>
    <w:p>
      <w:pPr>
        <w:pStyle w:val="Normal"/>
        <w:tabs>
          <w:tab w:val="right" w:pos="8640" w:leader="none"/>
        </w:tabs>
        <w:rPr>
          <w:rFonts w:cs="Arial" w:ascii="Garamond" w:hAnsi="Garamond"/>
          <w:b/>
          <w:color w:val="1F497D"/>
        </w:rPr>
      </w:pPr>
      <w:r>
        <w:rPr>
          <w:rFonts w:cs="Arial" w:ascii="Garamond" w:hAnsi="Garamond"/>
          <w:b/>
          <w:color w:val="1F497D"/>
        </w:rPr>
      </w:r>
    </w:p>
    <w:p>
      <w:pPr>
        <w:pStyle w:val="Normal"/>
        <w:tabs>
          <w:tab w:val="right" w:pos="8640" w:leader="none"/>
        </w:tabs>
        <w:rPr>
          <w:rFonts w:cs="Arial" w:ascii="Garamond" w:hAnsi="Garamond"/>
          <w:b/>
          <w:color w:val="1F497D"/>
        </w:rPr>
      </w:pPr>
      <w:r>
        <w:rPr>
          <w:rFonts w:cs="Arial" w:ascii="Garamond" w:hAnsi="Garamond"/>
          <w:b/>
          <w:color w:val="1F497D"/>
        </w:rPr>
      </w:r>
    </w:p>
    <w:p>
      <w:pPr>
        <w:pStyle w:val="Normal"/>
        <w:tabs>
          <w:tab w:val="right" w:pos="8640" w:leader="none"/>
        </w:tabs>
        <w:rPr>
          <w:rFonts w:cs="Arial" w:ascii="Garamond" w:hAnsi="Garamond"/>
          <w:b/>
          <w:color w:val="1F497D"/>
        </w:rPr>
      </w:pPr>
      <w:r>
        <w:rPr>
          <w:rFonts w:cs="Arial" w:ascii="Garamond" w:hAnsi="Garamond"/>
          <w:b/>
          <w:color w:val="1F497D"/>
        </w:rPr>
        <w:t>Writing Center</w:t>
      </w:r>
    </w:p>
    <w:p>
      <w:pPr>
        <w:pStyle w:val="Normal"/>
        <w:tabs>
          <w:tab w:val="right" w:pos="8640" w:leader="none"/>
        </w:tabs>
        <w:rPr>
          <w:rFonts w:cs="Arial" w:ascii="Garamond" w:hAnsi="Garamond"/>
          <w:b/>
        </w:rPr>
      </w:pPr>
      <w:r>
        <w:rPr>
          <w:rFonts w:cs="Arial" w:ascii="Garamond" w:hAnsi="Garamond"/>
          <w:b/>
        </w:rPr>
      </w:r>
    </w:p>
    <w:p>
      <w:pPr>
        <w:pStyle w:val="Normal"/>
        <w:tabs>
          <w:tab w:val="right" w:pos="8640" w:leader="none"/>
        </w:tabs>
        <w:rPr>
          <w:rFonts w:cs="Arial" w:ascii="Garamond" w:hAnsi="Garamond"/>
        </w:rPr>
      </w:pPr>
      <w:r>
        <w:rPr>
          <w:rFonts w:cs="Arial" w:ascii="Garamond" w:hAnsi="Garamond"/>
        </w:rPr>
        <w:t>The University Writing Center is located in Tigert 302 and is available to all UF students.</w:t>
      </w:r>
    </w:p>
    <w:p>
      <w:pPr>
        <w:pStyle w:val="Normal"/>
        <w:tabs>
          <w:tab w:val="right" w:pos="8640" w:leader="none"/>
        </w:tabs>
        <w:rPr>
          <w:rFonts w:cs="Arial" w:ascii="Garamond" w:hAnsi="Garamond"/>
        </w:rPr>
      </w:pPr>
      <w:r>
        <w:rPr>
          <w:rFonts w:cs="Arial" w:ascii="Garamond" w:hAnsi="Garamond"/>
        </w:rPr>
      </w:r>
    </w:p>
    <w:p>
      <w:pPr>
        <w:pStyle w:val="Normal"/>
        <w:tabs>
          <w:tab w:val="right" w:pos="8640" w:leader="none"/>
        </w:tabs>
        <w:rPr>
          <w:rFonts w:cs="Arial" w:ascii="Garamond" w:hAnsi="Garamond"/>
          <w:b/>
          <w:color w:val="1F497D"/>
        </w:rPr>
      </w:pPr>
      <w:r>
        <w:rPr>
          <w:rFonts w:cs="Arial" w:ascii="Garamond" w:hAnsi="Garamond"/>
          <w:b/>
          <w:color w:val="1F497D"/>
        </w:rPr>
        <w:t>Students with Disabilities</w:t>
      </w:r>
    </w:p>
    <w:p>
      <w:pPr>
        <w:pStyle w:val="Normal"/>
        <w:tabs>
          <w:tab w:val="right" w:pos="8640" w:leader="none"/>
        </w:tabs>
        <w:rPr>
          <w:rFonts w:cs="Arial" w:ascii="Garamond" w:hAnsi="Garamond"/>
          <w:b/>
        </w:rPr>
      </w:pPr>
      <w:r>
        <w:rPr>
          <w:rFonts w:cs="Arial" w:ascii="Garamond" w:hAnsi="Garamond"/>
          <w:b/>
        </w:rPr>
      </w:r>
    </w:p>
    <w:p>
      <w:pPr>
        <w:pStyle w:val="Normal"/>
        <w:tabs>
          <w:tab w:val="right" w:pos="8640" w:leader="none"/>
        </w:tabs>
        <w:rPr>
          <w:rFonts w:cs="Arial" w:ascii="Garamond" w:hAnsi="Garamond"/>
        </w:rPr>
      </w:pPr>
      <w:r>
        <w:rPr>
          <w:rFonts w:cs="Arial" w:ascii="Garamond" w:hAnsi="Garamond"/>
        </w:rPr>
        <w:t>The University of Florida complies with the Americans with Disabilities Act.  Students requesting accommodation should contact the Students with Disabilities Office, Peabody 202. That office will provide documentation to the student whom must then provide this documentation to the instructor when requesting accommodation.</w:t>
      </w:r>
    </w:p>
    <w:p>
      <w:pPr>
        <w:pStyle w:val="Normal"/>
        <w:tabs>
          <w:tab w:val="right" w:pos="8640" w:leader="none"/>
        </w:tabs>
        <w:rPr>
          <w:rFonts w:cs="Arial" w:ascii="Garamond" w:hAnsi="Garamond"/>
        </w:rPr>
      </w:pPr>
      <w:r>
        <w:rPr>
          <w:rFonts w:cs="Arial" w:ascii="Garamond" w:hAnsi="Garamond"/>
        </w:rPr>
      </w:r>
    </w:p>
    <w:p>
      <w:pPr>
        <w:pStyle w:val="Normal"/>
        <w:tabs>
          <w:tab w:val="right" w:pos="8640" w:leader="none"/>
        </w:tabs>
        <w:rPr>
          <w:rFonts w:cs="Arial" w:ascii="Garamond" w:hAnsi="Garamond"/>
        </w:rPr>
      </w:pPr>
      <w:r>
        <w:rPr>
          <w:rFonts w:cs="Arial" w:ascii="Garamond" w:hAnsi="Garamond"/>
        </w:rPr>
      </w:r>
    </w:p>
    <w:p>
      <w:pPr>
        <w:pStyle w:val="Normal"/>
        <w:tabs>
          <w:tab w:val="right" w:pos="8640" w:leader="none"/>
        </w:tabs>
        <w:rPr>
          <w:rFonts w:cs="Arial" w:ascii="Garamond" w:hAnsi="Garamond"/>
          <w:b/>
          <w:color w:val="1F497D"/>
        </w:rPr>
      </w:pPr>
      <w:r>
        <w:rPr>
          <w:rFonts w:cs="Arial" w:ascii="Garamond" w:hAnsi="Garamond"/>
          <w:b/>
          <w:color w:val="1F497D"/>
        </w:rPr>
        <w:t>Schedule</w:t>
      </w:r>
    </w:p>
    <w:p>
      <w:pPr>
        <w:pStyle w:val="Normal"/>
        <w:tabs>
          <w:tab w:val="right" w:pos="8640" w:leader="none"/>
        </w:tabs>
        <w:rPr>
          <w:rFonts w:cs="Arial" w:ascii="Garamond" w:hAnsi="Garamond"/>
        </w:rPr>
      </w:pPr>
      <w:r>
        <w:rPr>
          <w:rFonts w:cs="Arial" w:ascii="Garamond" w:hAnsi="Garamond"/>
        </w:rPr>
      </w:r>
    </w:p>
    <w:p>
      <w:pPr>
        <w:pStyle w:val="Normal"/>
        <w:tabs>
          <w:tab w:val="right" w:pos="8640" w:leader="none"/>
        </w:tabs>
        <w:rPr>
          <w:rFonts w:cs="Arial" w:ascii="Garamond" w:hAnsi="Garamond"/>
        </w:rPr>
      </w:pPr>
      <w:r>
        <w:rPr>
          <w:rFonts w:cs="Arial" w:ascii="Garamond" w:hAnsi="Garamond"/>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4788"/>
        <w:gridCol w:w="4788"/>
      </w:tblGrid>
      <w:tr>
        <w:trPr>
          <w:cantSplit w:val="false"/>
        </w:trPr>
        <w:tc>
          <w:tcPr>
            <w:tcW w:w="95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rPr>
            </w:pPr>
            <w:r>
              <w:rPr>
                <w:rFonts w:cs="Arial" w:ascii="Garamond" w:hAnsi="Garamond"/>
                <w:b/>
              </w:rPr>
              <w:t>Unit 1: Augmented Culture</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(8/25)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Course overview and introductions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(8/26)</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TBD</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(8/27)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i/>
              </w:rPr>
            </w:pPr>
            <w:r>
              <w:rPr>
                <w:rFonts w:cs="Arial" w:ascii="Garamond" w:hAnsi="Garamond"/>
              </w:rPr>
              <w:t xml:space="preserve">Selections from Neil Postman’s </w:t>
            </w:r>
            <w:r>
              <w:rPr>
                <w:rFonts w:cs="Arial" w:ascii="Garamond" w:hAnsi="Garamond"/>
                <w:i/>
              </w:rPr>
              <w:t>Amusing Ourselves to Death</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(8/29)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Discussion Post 1 Due</w:t>
            </w:r>
          </w:p>
          <w:p>
            <w:pPr>
              <w:pStyle w:val="Normal"/>
              <w:tabs>
                <w:tab w:val="right" w:pos="8640" w:leader="none"/>
              </w:tabs>
              <w:rPr>
                <w:rFonts w:cs="Arial" w:ascii="Garamond" w:hAnsi="Garamond"/>
              </w:rPr>
            </w:pPr>
            <w:r>
              <w:rPr>
                <w:rFonts w:cs="Arial" w:ascii="Garamond" w:hAnsi="Garamond"/>
              </w:rPr>
              <w:t>Craig, Chapter 1-What is AR?</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(9/1) No Class-Labor Day</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(9/2)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i/>
              </w:rPr>
            </w:pPr>
            <w:r>
              <w:rPr>
                <w:rFonts w:cs="Arial" w:ascii="Garamond" w:hAnsi="Garamond"/>
              </w:rPr>
              <w:t xml:space="preserve">Short AR film </w:t>
            </w:r>
            <w:r>
              <w:rPr>
                <w:rFonts w:cs="Arial" w:ascii="Garamond" w:hAnsi="Garamond"/>
                <w:i/>
              </w:rPr>
              <w:t xml:space="preserve">Sight; </w:t>
            </w:r>
            <w:r>
              <w:rPr>
                <w:rFonts w:cs="Arial" w:ascii="Garamond" w:hAnsi="Garamond"/>
              </w:rPr>
              <w:t xml:space="preserve">Zizek, </w:t>
            </w:r>
            <w:r>
              <w:rPr>
                <w:rFonts w:cs="Arial" w:ascii="Garamond" w:hAnsi="Garamond"/>
                <w:i/>
              </w:rPr>
              <w:t>The Reality of the Virtual; Atheetham</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(9/3)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Selections- Rob Shields </w:t>
            </w:r>
            <w:r>
              <w:rPr>
                <w:rFonts w:cs="Arial" w:ascii="Garamond" w:hAnsi="Garamond"/>
                <w:i/>
              </w:rPr>
              <w:t xml:space="preserve">The Virtual </w:t>
            </w:r>
            <w:r>
              <w:rPr>
                <w:rFonts w:cs="Arial" w:ascii="Garamond" w:hAnsi="Garamond"/>
              </w:rPr>
              <w:t>“Digital Virtualities”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(9/5)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Discussion Post 2 Due</w:t>
            </w:r>
          </w:p>
          <w:p>
            <w:pPr>
              <w:pStyle w:val="Normal"/>
              <w:tabs>
                <w:tab w:val="right" w:pos="8640" w:leader="none"/>
              </w:tabs>
              <w:rPr>
                <w:rFonts w:cs="Arial" w:ascii="Garamond" w:hAnsi="Garamond"/>
                <w:i/>
              </w:rPr>
            </w:pPr>
            <w:r>
              <w:rPr>
                <w:rFonts w:cs="Arial" w:ascii="Garamond" w:hAnsi="Garamond"/>
              </w:rPr>
              <w:t xml:space="preserve">McLuhan, </w:t>
            </w:r>
            <w:r>
              <w:rPr>
                <w:rFonts w:cs="Arial" w:ascii="Garamond" w:hAnsi="Garamond"/>
                <w:i/>
              </w:rPr>
              <w:t>Medium is the Massage</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(9/8)</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McLuhan cont’d</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(9/9)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Post a link your favorite alternate/virtual reality film on our class blog </w:t>
            </w:r>
          </w:p>
        </w:tc>
      </w:tr>
      <w:tr>
        <w:trPr>
          <w:trHeight w:val="314"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(9/10)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Trailers/McLuhan cont’d</w:t>
            </w:r>
          </w:p>
        </w:tc>
      </w:tr>
      <w:tr>
        <w:trPr>
          <w:trHeight w:val="314"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(9/12)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Discussion 3 Due</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(9/15)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Selections from </w:t>
            </w:r>
            <w:r>
              <w:rPr>
                <w:rFonts w:cs="Arial" w:ascii="Garamond" w:hAnsi="Garamond"/>
                <w:i/>
              </w:rPr>
              <w:t>Introduction to New Media and Cybercultures</w:t>
            </w:r>
            <w:r>
              <w:rPr>
                <w:rFonts w:cs="Arial" w:ascii="Garamond" w:hAnsi="Garamond"/>
              </w:rPr>
              <w:t>- “Bodies”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(9/16)</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i/>
              </w:rPr>
            </w:pPr>
            <w:r>
              <w:rPr>
                <w:rFonts w:cs="Arial" w:ascii="Garamond" w:hAnsi="Garamond"/>
                <w:i/>
              </w:rPr>
              <w:t>eXistenZ</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(9/17)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Discussion 4 Due</w:t>
            </w:r>
          </w:p>
          <w:p>
            <w:pPr>
              <w:pStyle w:val="Normal"/>
              <w:tabs>
                <w:tab w:val="right" w:pos="8640" w:leader="none"/>
              </w:tabs>
              <w:rPr>
                <w:rFonts w:cs="Arial" w:ascii="Garamond" w:hAnsi="Garamond"/>
              </w:rPr>
            </w:pPr>
            <w:r>
              <w:rPr>
                <w:rFonts w:cs="Arial" w:ascii="Garamond" w:hAnsi="Garamond"/>
              </w:rPr>
              <w:t>Film Discussion</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(9/19)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Chapter 2-AR Concepts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(9/22)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Selections-Nora Young </w:t>
            </w:r>
            <w:r>
              <w:rPr>
                <w:rFonts w:cs="Arial" w:ascii="Garamond" w:hAnsi="Garamond"/>
                <w:i/>
              </w:rPr>
              <w:t>The Virtual Self</w:t>
            </w:r>
            <w:r>
              <w:rPr>
                <w:rFonts w:cs="Arial" w:ascii="Garamond" w:hAnsi="Garamond"/>
              </w:rPr>
              <w:t>- “An Accountant for the Body”</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(9/23)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TED Talk :</w:t>
            </w:r>
            <w:r>
              <w:rPr>
                <w:rFonts w:cs="Arial" w:ascii="Garamond" w:hAnsi="Garamond"/>
                <w:i/>
              </w:rPr>
              <w:t>Why Privacy Matters</w:t>
            </w:r>
            <w:r>
              <w:rPr>
                <w:rFonts w:cs="Arial" w:ascii="Garamond" w:hAnsi="Garamond"/>
              </w:rPr>
              <w:t xml:space="preserve">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(9/24)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Video discussion </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(9/26)</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Discussion 5 Due</w:t>
            </w:r>
          </w:p>
          <w:p>
            <w:pPr>
              <w:pStyle w:val="Normal"/>
              <w:tabs>
                <w:tab w:val="right" w:pos="8640" w:leader="none"/>
              </w:tabs>
              <w:rPr>
                <w:rFonts w:cs="Arial" w:ascii="Garamond" w:hAnsi="Garamond"/>
              </w:rPr>
            </w:pPr>
            <w:r>
              <w:rPr>
                <w:rFonts w:cs="Arial" w:ascii="Garamond" w:hAnsi="Garamond"/>
              </w:rPr>
              <w:t>Atlantic article- “The Public-Private Surveillance Partnership Is Still Going Strong”</w:t>
            </w:r>
          </w:p>
        </w:tc>
      </w:tr>
      <w:tr>
        <w:trPr>
          <w:cantSplit w:val="false"/>
        </w:trPr>
        <w:tc>
          <w:tcPr>
            <w:tcW w:w="95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rPr>
            </w:pPr>
            <w:r>
              <w:rPr>
                <w:rFonts w:cs="Arial" w:ascii="Garamond" w:hAnsi="Garamond"/>
                <w:b/>
              </w:rPr>
              <w:t>Unit 3: Augmented Reality Technologies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6</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(9/29)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Chapter 3-AR  Hardware</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(9/30)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Aurasma introduction/account set up, online tutorials</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(10/1)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Chapter 4-AR Software</w:t>
            </w:r>
          </w:p>
        </w:tc>
      </w:tr>
      <w:tr>
        <w:trPr>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(10/3)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Object Paper Due</w:t>
            </w:r>
          </w:p>
          <w:p>
            <w:pPr>
              <w:pStyle w:val="Normal"/>
              <w:tabs>
                <w:tab w:val="right" w:pos="8640" w:leader="none"/>
              </w:tabs>
              <w:rPr>
                <w:rFonts w:cs="Arial" w:ascii="Garamond" w:hAnsi="Garamond"/>
              </w:rPr>
            </w:pPr>
            <w:r>
              <w:rPr>
                <w:rFonts w:cs="Arial" w:ascii="Garamond" w:hAnsi="Garamond"/>
              </w:rPr>
              <w:t>Craig, Cont’d</w:t>
            </w:r>
          </w:p>
        </w:tc>
      </w:tr>
      <w:tr>
        <w:trPr>
          <w:cantSplit w:val="false"/>
        </w:trPr>
        <w:tc>
          <w:tcPr>
            <w:tcW w:w="95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Times New Roman"/>
                <w:b/>
              </w:rPr>
            </w:pPr>
            <w:r>
              <w:rPr>
                <w:rFonts w:cs="Times New Roman"/>
                <w:b/>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(10/6)</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Chapter 5-Content is Key</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(10/7)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Make your first Aura</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(10/8)</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Research Paper Conferences </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(10/10)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Discussion 6 Due</w:t>
            </w:r>
          </w:p>
          <w:p>
            <w:pPr>
              <w:pStyle w:val="Normal"/>
              <w:tabs>
                <w:tab w:val="right" w:pos="8640" w:leader="none"/>
              </w:tabs>
              <w:rPr>
                <w:rFonts w:cs="Arial" w:ascii="Garamond" w:hAnsi="Garamond"/>
              </w:rPr>
            </w:pPr>
            <w:r>
              <w:rPr>
                <w:rFonts w:cs="Arial" w:ascii="Garamond" w:hAnsi="Garamond"/>
              </w:rPr>
              <w:t>Craig, Chapter 6-Interaction in AR</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8</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(10/13)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cont’d; Academic Research Techniques</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(10/14)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Photoshop Basics I-cropping and layering</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(10/15)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(10/17) NO CLASS-Homecoming</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(10/20)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Chapter 7-Mobile AR</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(10/21)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Photoshop Basics II-color and contrast</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(10/22)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Annotated Bibliography Due</w:t>
            </w:r>
          </w:p>
          <w:p>
            <w:pPr>
              <w:pStyle w:val="Normal"/>
              <w:tabs>
                <w:tab w:val="right" w:pos="8640" w:leader="none"/>
              </w:tabs>
              <w:rPr>
                <w:rFonts w:cs="Arial" w:ascii="Garamond" w:hAnsi="Garamond"/>
              </w:rPr>
            </w:pPr>
            <w:r>
              <w:rPr>
                <w:rFonts w:cs="Arial" w:ascii="Garamond" w:hAnsi="Garamond"/>
              </w:rPr>
              <w:t>Craig, Chapter 9-The Future of AR</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(10/24)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Craig, cont’d</w:t>
            </w:r>
          </w:p>
        </w:tc>
      </w:tr>
      <w:tr>
        <w:trPr>
          <w:trHeight w:val="279" w:hRule="atLeast"/>
          <w:cantSplit w:val="false"/>
        </w:trPr>
        <w:tc>
          <w:tcPr>
            <w:tcW w:w="9576"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rPr>
            </w:pPr>
            <w:r>
              <w:rPr>
                <w:rFonts w:cs="Arial" w:ascii="Garamond" w:hAnsi="Garamond"/>
                <w:b/>
              </w:rPr>
              <w:t>Unit 4: Augmented Narratology</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(10/27)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Selections Ryan </w:t>
            </w:r>
            <w:r>
              <w:rPr>
                <w:rFonts w:cs="Arial" w:ascii="Garamond" w:hAnsi="Garamond"/>
                <w:i/>
              </w:rPr>
              <w:t>Narrative Across Media</w:t>
            </w:r>
            <w:r>
              <w:rPr>
                <w:rFonts w:cs="Arial" w:ascii="Garamond" w:hAnsi="Garamond"/>
              </w:rPr>
              <w:t xml:space="preserve"> “Will New Media Produce New Narratives?” </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(10/28)</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 xml:space="preserve">Wix basics I-Accounts and Templates; </w:t>
            </w:r>
            <w:r>
              <w:rPr>
                <w:rFonts w:cs="Arial" w:ascii="Garamond" w:hAnsi="Garamond"/>
                <w:i/>
              </w:rPr>
              <w:t xml:space="preserve">Clouds </w:t>
            </w:r>
            <w:r>
              <w:rPr>
                <w:rFonts w:cs="Arial" w:ascii="Garamond" w:hAnsi="Garamond"/>
              </w:rPr>
              <w:t>interactive AR film project</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(10/29)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 1-33</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(10/31)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 34-53</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(11/3)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 54-90</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(11/4)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Video and animation overlays</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(11/5)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Research paper Draft Due</w:t>
            </w:r>
          </w:p>
          <w:p>
            <w:pPr>
              <w:pStyle w:val="Normal"/>
              <w:tabs>
                <w:tab w:val="right" w:pos="8640" w:leader="none"/>
              </w:tabs>
              <w:rPr>
                <w:rFonts w:cs="Arial" w:ascii="Garamond" w:hAnsi="Garamond"/>
              </w:rPr>
            </w:pPr>
            <w:r>
              <w:rPr>
                <w:rFonts w:cs="Arial" w:ascii="Garamond" w:hAnsi="Garamond"/>
              </w:rPr>
              <w:t>Peer Review</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(11/7)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 91-114</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 115-139</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(11/10)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b/>
              </w:rPr>
            </w:pPr>
            <w:r>
              <w:rPr>
                <w:rFonts w:cs="Times New Roman"/>
                <w:b/>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No Screening – Veterans Day</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(11/12)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Research Paper Due</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(11/14)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AR Project Conferences</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(11/17)</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Group discussion for project ideas</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(11/18)</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Green screen filming for AR introduction</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(11/19)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Read “Transmedia Futures: Situated Documentary via Augmented Reality” from personalizemedia.com</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(11/21)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Outlining for AR</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(11/24)</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Storyboard peer review</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(11/25)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Storyboard presentations/workshop</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(11/26) NO CLASS- Thanksgiving</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(11/28) NO CLASS- Thanksgiving</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(12/1)</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Calvino-“Cybernetics and Ghosts”</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(12/2)</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Project Workshop</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(12/3)</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Calvino cont’d</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F (12/5)</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jc w:val="center"/>
              <w:rPr>
                <w:rFonts w:cs="Arial" w:ascii="Garamond" w:hAnsi="Garamond"/>
                <w:b/>
                <w:i/>
              </w:rPr>
            </w:pPr>
            <w:r>
              <w:rPr>
                <w:rFonts w:cs="Arial" w:ascii="Garamond" w:hAnsi="Garamond"/>
                <w:b/>
                <w:i/>
              </w:rPr>
              <w:t>Week 16</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M (12/8)</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Project Presentations</w:t>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Screening (12/9)</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Times New Roman"/>
              </w:rPr>
            </w:pPr>
            <w:r>
              <w:rPr>
                <w:rFonts w:cs="Times New Roman"/>
              </w:rPr>
            </w:r>
          </w:p>
        </w:tc>
      </w:tr>
      <w:tr>
        <w:trPr>
          <w:trHeight w:val="279" w:hRule="atLeast"/>
          <w:cantSplit w:val="false"/>
        </w:trPr>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b/>
              </w:rPr>
            </w:pPr>
            <w:r>
              <w:rPr>
                <w:rFonts w:cs="Arial" w:ascii="Garamond" w:hAnsi="Garamond"/>
                <w:b/>
              </w:rPr>
              <w:t>W (12/10)</w:t>
            </w:r>
          </w:p>
        </w:tc>
        <w:tc>
          <w:tcPr>
            <w:tcW w:w="478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right" w:pos="8640" w:leader="none"/>
              </w:tabs>
              <w:rPr>
                <w:rFonts w:cs="Arial" w:ascii="Garamond" w:hAnsi="Garamond"/>
              </w:rPr>
            </w:pPr>
            <w:r>
              <w:rPr>
                <w:rFonts w:cs="Arial" w:ascii="Garamond" w:hAnsi="Garamond"/>
              </w:rPr>
              <w:t>Project Presentations</w:t>
            </w:r>
          </w:p>
        </w:tc>
      </w:tr>
    </w:tbl>
    <w:p>
      <w:pPr>
        <w:pStyle w:val="Normal"/>
        <w:tabs>
          <w:tab w:val="right" w:pos="8640" w:leader="none"/>
        </w:tabs>
        <w:rPr>
          <w:rFonts w:cs="Arial" w:ascii="Garamond" w:hAnsi="Garamond"/>
        </w:rPr>
      </w:pPr>
      <w:r>
        <w:rPr>
          <w:rFonts w:cs="Arial" w:ascii="Garamond" w:hAnsi="Garamond"/>
        </w:rPr>
      </w:r>
    </w:p>
    <w:p>
      <w:pPr>
        <w:pStyle w:val="Header"/>
        <w:pBdr>
          <w:top w:val="nil"/>
          <w:left w:val="nil"/>
          <w:bottom w:val="nil"/>
          <w:right w:val="nil"/>
        </w:pBdr>
        <w:rPr/>
      </w:pPr>
      <w:r>
        <w:rPr/>
      </w:r>
    </w:p>
    <w:sectPr>
      <w:headerReference w:type="default" r:id="rId8"/>
      <w:type w:val="nextPage"/>
      <w:pgSz w:w="12240" w:h="15840"/>
      <w:pgMar w:left="1440" w:right="1440" w:header="720" w:top="1296" w:footer="0" w:bottom="1296"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aramond">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ind w:left="0" w:right="360" w:hanging="0"/>
      <w:jc w:val="right"/>
      <w:rPr/>
    </w:pPr>
    <w:r>
      <w:rPr/>
      <w:t>ENG 1131 Syllabus         Page</w:t>
    </w:r>
    <w:r>
      <w:pict>
        <v:rect fillcolor="#FFFFFF" style="position:absolute;width:11.6pt;height:13.8pt;mso-wrap-distance-left:-0.05pt;mso-wrap-distance-right:-0.05pt;mso-wrap-distance-top:0pt;mso-wrap-distance-bottom:0pt;margin-top:0.05pt;margin-left:456.45pt">
          <v:fill opacity="0f"/>
          <v:textbox inset="0in,0in,0in,0in">
            <w:txbxContent>
              <w:p>
                <w:pPr>
                  <w:pStyle w:val="Header"/>
                  <w:pBdr>
                    <w:top w:val="nil"/>
                    <w:left w:val="nil"/>
                    <w:bottom w:val="nil"/>
                    <w:right w:val="nil"/>
                  </w:pBdr>
                  <w:rPr>
                    <w:rStyle w:val="Pagenumber"/>
                  </w:rPr>
                </w:pPr>
                <w:r>
                  <w:rPr>
                    <w:rStyle w:val="Pagenumber"/>
                  </w:rPr>
                  <w:fldChar w:fldCharType="begin"/>
                </w:r>
                <w:r>
                  <w:instrText> PAGE </w:instrText>
                </w:r>
                <w:r>
                  <w:fldChar w:fldCharType="separate"/>
                </w:r>
                <w:r>
                  <w:t>11</w:t>
                </w:r>
                <w:r>
                  <w:fldChar w:fldCharType="end"/>
                </w:r>
              </w:p>
            </w:txbxContent>
          </v:textbox>
          <w10:wrap type="square" side="largest"/>
        </v:rect>
      </w:pic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Times New Roman" w:cs="Calibri"/>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name="heading 1"/>
    <w:lsdException w:qFormat="1" w:semiHidden="1" w:uiPriority="9" w:unhideWhenUsed="1" w:name="heading 2"/>
    <w:lsdException w:qFormat="1" w:semiHidden="1" w:unhideWhenUsed="1" w:name="heading 3"/>
    <w:lsdException w:qFormat="1" w:semiHidden="1"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nhideWhenUsed="1" w:name="heading 8"/>
    <w:lsdException w:qFormat="1" w:semiHidden="1"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046607"/>
    <w:pPr>
      <w:widowControl/>
      <w:suppressAutoHyphens w:val="true"/>
      <w:bidi w:val="0"/>
      <w:jc w:val="left"/>
    </w:pPr>
    <w:rPr>
      <w:rFonts w:ascii="Times New Roman" w:hAnsi="Times New Roman" w:cs="Times New Roman" w:eastAsia="Times New Roman"/>
      <w:color w:val="auto"/>
      <w:sz w:val="24"/>
      <w:szCs w:val="24"/>
      <w:lang w:val="en-US" w:eastAsia="en-US" w:bidi="ar-SA"/>
    </w:rPr>
  </w:style>
  <w:style w:type="paragraph" w:styleId="Heading1">
    <w:name w:val="Heading 1"/>
    <w:uiPriority w:val="99"/>
    <w:qFormat/>
    <w:link w:val="Heading1Char"/>
    <w:rsid w:val="00046607"/>
    <w:basedOn w:val="Normal"/>
    <w:next w:val="Normal"/>
    <w:pPr>
      <w:keepNext/>
      <w:outlineLvl w:val="0"/>
    </w:pPr>
    <w:rPr>
      <w:b/>
      <w:bCs/>
    </w:rPr>
  </w:style>
  <w:style w:type="paragraph" w:styleId="Heading2">
    <w:name w:val="Heading 2"/>
    <w:uiPriority w:val="9"/>
    <w:qFormat/>
    <w:unhideWhenUsed/>
    <w:link w:val="Heading2Char"/>
    <w:rsid w:val="005003e8"/>
    <w:basedOn w:val="Normal"/>
    <w:next w:val="Normal"/>
    <w:pPr>
      <w:keepNext/>
      <w:keepLines/>
      <w:spacing w:before="200" w:after="0"/>
      <w:outlineLvl w:val="1"/>
    </w:pPr>
    <w:rPr>
      <w:rFonts w:ascii="Cambria" w:hAnsi="Cambria"/>
      <w:b/>
      <w:bCs/>
      <w:color w:val="4F81BD"/>
      <w:sz w:val="26"/>
      <w:szCs w:val="26"/>
    </w:rPr>
  </w:style>
  <w:style w:type="paragraph" w:styleId="Heading3">
    <w:name w:val="Heading 3"/>
    <w:uiPriority w:val="99"/>
    <w:qFormat/>
    <w:link w:val="Heading3Char"/>
    <w:rsid w:val="00046607"/>
    <w:basedOn w:val="Normal"/>
    <w:next w:val="Normal"/>
    <w:pPr>
      <w:keepNext/>
      <w:jc w:val="center"/>
      <w:outlineLvl w:val="2"/>
    </w:pPr>
    <w:rPr>
      <w:b/>
      <w:bCs/>
      <w:sz w:val="28"/>
      <w:szCs w:val="28"/>
    </w:rPr>
  </w:style>
  <w:style w:type="paragraph" w:styleId="Heading4">
    <w:name w:val="Heading 4"/>
    <w:uiPriority w:val="99"/>
    <w:qFormat/>
    <w:link w:val="Heading4Char"/>
    <w:rsid w:val="00046607"/>
    <w:basedOn w:val="Normal"/>
    <w:next w:val="Normal"/>
    <w:pPr>
      <w:keepNext/>
      <w:ind w:left="360" w:right="0" w:hanging="0"/>
      <w:outlineLvl w:val="3"/>
    </w:pPr>
    <w:rPr>
      <w:b/>
      <w:bCs/>
    </w:rPr>
  </w:style>
  <w:style w:type="paragraph" w:styleId="Heading8">
    <w:name w:val="Heading 8"/>
    <w:uiPriority w:val="99"/>
    <w:qFormat/>
    <w:link w:val="Heading8Char"/>
    <w:rsid w:val="00046607"/>
    <w:basedOn w:val="Normal"/>
    <w:next w:val="Normal"/>
    <w:pPr>
      <w:keepNext/>
      <w:tabs>
        <w:tab w:val="right" w:pos="8640" w:leader="none"/>
      </w:tabs>
      <w:outlineLvl w:val="7"/>
    </w:pPr>
    <w:rPr>
      <w:b/>
      <w:bCs/>
      <w:u w:val="single"/>
    </w:rPr>
  </w:style>
  <w:style w:type="paragraph" w:styleId="Heading9">
    <w:name w:val="Heading 9"/>
    <w:uiPriority w:val="99"/>
    <w:qFormat/>
    <w:link w:val="Heading9Char"/>
    <w:rsid w:val="00046607"/>
    <w:basedOn w:val="Normal"/>
    <w:next w:val="Normal"/>
    <w:pPr>
      <w:keepNext/>
      <w:outlineLvl w:val="8"/>
    </w:pPr>
    <w:rPr>
      <w:b/>
      <w:bCs/>
    </w:rPr>
  </w:style>
  <w:style w:type="character" w:styleId="DefaultParagraphFont" w:default="1">
    <w:name w:val="Default Paragraph Font"/>
    <w:uiPriority w:val="1"/>
    <w:semiHidden/>
    <w:unhideWhenUsed/>
    <w:rPr/>
  </w:style>
  <w:style w:type="character" w:styleId="Heading1Char" w:customStyle="1">
    <w:name w:val="Heading 1 Char"/>
    <w:uiPriority w:val="99"/>
    <w:link w:val="Heading1"/>
    <w:locked/>
    <w:rsid w:val="00046607"/>
    <w:basedOn w:val="DefaultParagraphFont"/>
    <w:rPr>
      <w:rFonts w:ascii="Times New Roman" w:hAnsi="Times New Roman" w:cs="Times New Roman"/>
      <w:b/>
      <w:sz w:val="24"/>
    </w:rPr>
  </w:style>
  <w:style w:type="character" w:styleId="Heading2Char" w:customStyle="1">
    <w:name w:val="Heading 2 Char"/>
    <w:uiPriority w:val="9"/>
    <w:link w:val="Heading2"/>
    <w:locked/>
    <w:rsid w:val="005003e8"/>
    <w:basedOn w:val="DefaultParagraphFont"/>
    <w:rPr>
      <w:rFonts w:ascii="Cambria" w:hAnsi="Cambria" w:cs="Times New Roman"/>
      <w:b/>
      <w:color w:val="4F81BD"/>
      <w:sz w:val="26"/>
    </w:rPr>
  </w:style>
  <w:style w:type="character" w:styleId="Heading3Char" w:customStyle="1">
    <w:name w:val="Heading 3 Char"/>
    <w:uiPriority w:val="99"/>
    <w:link w:val="Heading3"/>
    <w:locked/>
    <w:rsid w:val="00046607"/>
    <w:basedOn w:val="DefaultParagraphFont"/>
    <w:rPr>
      <w:rFonts w:ascii="Times New Roman" w:hAnsi="Times New Roman" w:cs="Times New Roman"/>
      <w:b/>
      <w:sz w:val="28"/>
    </w:rPr>
  </w:style>
  <w:style w:type="character" w:styleId="Heading4Char" w:customStyle="1">
    <w:name w:val="Heading 4 Char"/>
    <w:uiPriority w:val="99"/>
    <w:link w:val="Heading4"/>
    <w:locked/>
    <w:rsid w:val="00046607"/>
    <w:basedOn w:val="DefaultParagraphFont"/>
    <w:rPr>
      <w:rFonts w:ascii="Times New Roman" w:hAnsi="Times New Roman" w:cs="Times New Roman"/>
      <w:b/>
      <w:sz w:val="24"/>
    </w:rPr>
  </w:style>
  <w:style w:type="character" w:styleId="Heading8Char" w:customStyle="1">
    <w:name w:val="Heading 8 Char"/>
    <w:uiPriority w:val="99"/>
    <w:link w:val="Heading8"/>
    <w:locked/>
    <w:rsid w:val="00046607"/>
    <w:basedOn w:val="DefaultParagraphFont"/>
    <w:rPr>
      <w:rFonts w:ascii="Times New Roman" w:hAnsi="Times New Roman" w:cs="Times New Roman"/>
      <w:b/>
      <w:sz w:val="24"/>
      <w:u w:val="single"/>
    </w:rPr>
  </w:style>
  <w:style w:type="character" w:styleId="Heading9Char" w:customStyle="1">
    <w:name w:val="Heading 9 Char"/>
    <w:uiPriority w:val="99"/>
    <w:link w:val="Heading9"/>
    <w:locked/>
    <w:rsid w:val="00046607"/>
    <w:basedOn w:val="DefaultParagraphFont"/>
    <w:rPr>
      <w:rFonts w:ascii="Times New Roman" w:hAnsi="Times New Roman" w:cs="Times New Roman"/>
      <w:b/>
      <w:sz w:val="24"/>
    </w:rPr>
  </w:style>
  <w:style w:type="character" w:styleId="TitleChar" w:customStyle="1">
    <w:name w:val="Title Char"/>
    <w:uiPriority w:val="99"/>
    <w:link w:val="Title"/>
    <w:locked/>
    <w:rsid w:val="00046607"/>
    <w:basedOn w:val="DefaultParagraphFont"/>
    <w:rPr>
      <w:rFonts w:ascii="Times New Roman" w:hAnsi="Times New Roman" w:cs="Times New Roman"/>
      <w:b/>
      <w:sz w:val="24"/>
    </w:rPr>
  </w:style>
  <w:style w:type="character" w:styleId="InternetLink">
    <w:name w:val="Internet Link"/>
    <w:uiPriority w:val="99"/>
    <w:rsid w:val="00046607"/>
    <w:basedOn w:val="DefaultParagraphFont"/>
    <w:rPr>
      <w:rFonts w:cs="Times New Roman"/>
      <w:color w:val="0000FF"/>
      <w:u w:val="single"/>
      <w:lang w:val="zxx" w:eastAsia="zxx" w:bidi="zxx"/>
    </w:rPr>
  </w:style>
  <w:style w:type="character" w:styleId="BodyTextIndent2Char" w:customStyle="1">
    <w:name w:val="Body Text Indent 2 Char"/>
    <w:uiPriority w:val="99"/>
    <w:link w:val="BodyTextIndent2"/>
    <w:locked/>
    <w:rsid w:val="00046607"/>
    <w:basedOn w:val="DefaultParagraphFont"/>
    <w:rPr>
      <w:rFonts w:ascii="Times New Roman" w:hAnsi="Times New Roman" w:cs="Times New Roman"/>
      <w:i/>
      <w:sz w:val="24"/>
    </w:rPr>
  </w:style>
  <w:style w:type="character" w:styleId="BodyTextChar" w:customStyle="1">
    <w:name w:val="Body Text Char"/>
    <w:uiPriority w:val="99"/>
    <w:link w:val="BodyText"/>
    <w:locked/>
    <w:rsid w:val="00046607"/>
    <w:basedOn w:val="DefaultParagraphFont"/>
    <w:rPr>
      <w:rFonts w:ascii="Times New Roman" w:hAnsi="Times New Roman" w:cs="Times New Roman"/>
      <w:i/>
      <w:sz w:val="24"/>
    </w:rPr>
  </w:style>
  <w:style w:type="character" w:styleId="HeaderChar" w:customStyle="1">
    <w:name w:val="Header Char"/>
    <w:uiPriority w:val="99"/>
    <w:link w:val="Header"/>
    <w:locked/>
    <w:rsid w:val="00046607"/>
    <w:basedOn w:val="DefaultParagraphFont"/>
    <w:rPr>
      <w:rFonts w:ascii="Times New Roman" w:hAnsi="Times New Roman" w:cs="Times New Roman"/>
      <w:sz w:val="24"/>
    </w:rPr>
  </w:style>
  <w:style w:type="character" w:styleId="Pagenumber">
    <w:name w:val="page number"/>
    <w:uiPriority w:val="99"/>
    <w:rsid w:val="00046607"/>
    <w:basedOn w:val="DefaultParagraphFont"/>
    <w:rPr>
      <w:rFonts w:cs="Times New Roman"/>
    </w:rPr>
  </w:style>
  <w:style w:type="character" w:styleId="BalloonTextChar" w:customStyle="1">
    <w:name w:val="Balloon Text Char"/>
    <w:uiPriority w:val="99"/>
    <w:semiHidden/>
    <w:link w:val="BalloonText"/>
    <w:locked/>
    <w:rsid w:val="00de1f3b"/>
    <w:basedOn w:val="DefaultParagraphFont"/>
    <w:rPr>
      <w:rFonts w:ascii="Tahoma" w:hAnsi="Tahoma" w:cs="Times New Roman"/>
      <w:sz w:val="16"/>
    </w:rPr>
  </w:style>
  <w:style w:type="character" w:styleId="BodyText2Char" w:customStyle="1">
    <w:name w:val="Body Text 2 Char"/>
    <w:uiPriority w:val="99"/>
    <w:semiHidden/>
    <w:link w:val="BodyText2"/>
    <w:locked/>
    <w:rsid w:val="003b20d4"/>
    <w:basedOn w:val="DefaultParagraphFont"/>
    <w:rPr>
      <w:rFonts w:ascii="Times New Roman" w:hAnsi="Times New Roman" w:cs="Times New Roman"/>
      <w:sz w:val="24"/>
    </w:rPr>
  </w:style>
  <w:style w:type="character" w:styleId="Appleconvertedspace" w:customStyle="1">
    <w:name w:val="apple-converted-space"/>
    <w:rsid w:val="00645e0b"/>
    <w:basedOn w:val="DefaultParagraphFont"/>
    <w:rPr/>
  </w:style>
  <w:style w:type="character" w:styleId="FooterChar" w:customStyle="1">
    <w:name w:val="Footer Char"/>
    <w:uiPriority w:val="99"/>
    <w:link w:val="Footer"/>
    <w:rsid w:val="00fe549a"/>
    <w:basedOn w:val="DefaultParagraphFont"/>
    <w:rPr>
      <w:rFonts w:ascii="Times New Roman" w:hAnsi="Times New Roman" w:cs="Times New Roman"/>
      <w:sz w:val="24"/>
      <w:szCs w:val="24"/>
    </w:rPr>
  </w:style>
  <w:style w:type="character" w:styleId="Annotationreference">
    <w:name w:val="annotation reference"/>
    <w:uiPriority w:val="99"/>
    <w:semiHidden/>
    <w:unhideWhenUsed/>
    <w:rsid w:val="00fc2425"/>
    <w:basedOn w:val="DefaultParagraphFont"/>
    <w:rPr>
      <w:sz w:val="18"/>
      <w:szCs w:val="18"/>
    </w:rPr>
  </w:style>
  <w:style w:type="character" w:styleId="CommentTextChar" w:customStyle="1">
    <w:name w:val="Comment Text Char"/>
    <w:uiPriority w:val="99"/>
    <w:semiHidden/>
    <w:link w:val="CommentText"/>
    <w:rsid w:val="00fc2425"/>
    <w:basedOn w:val="DefaultParagraphFont"/>
    <w:rPr>
      <w:rFonts w:ascii="Times New Roman" w:hAnsi="Times New Roman" w:cs="Times New Roman"/>
      <w:sz w:val="24"/>
      <w:szCs w:val="24"/>
    </w:rPr>
  </w:style>
  <w:style w:type="character" w:styleId="CommentSubjectChar" w:customStyle="1">
    <w:name w:val="Comment Subject Char"/>
    <w:uiPriority w:val="99"/>
    <w:semiHidden/>
    <w:link w:val="CommentSubject"/>
    <w:rsid w:val="00fc2425"/>
    <w:basedOn w:val="CommentTextChar"/>
    <w:rPr>
      <w:rFonts w:ascii="Times New Roman" w:hAnsi="Times New Roman" w:cs="Times New Roman"/>
      <w:b/>
      <w:bCs/>
      <w:sz w:val="24"/>
      <w:szCs w:val="24"/>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uiPriority w:val="99"/>
    <w:link w:val="BodyTextChar"/>
    <w:rsid w:val="00046607"/>
    <w:basedOn w:val="Normal"/>
    <w:pPr>
      <w:spacing w:lineRule="auto" w:line="288"/>
    </w:pPr>
    <w:rPr>
      <w:i/>
      <w:iCs/>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99"/>
    <w:qFormat/>
    <w:link w:val="TitleChar"/>
    <w:rsid w:val="00046607"/>
    <w:basedOn w:val="Normal"/>
    <w:pPr>
      <w:jc w:val="center"/>
    </w:pPr>
    <w:rPr>
      <w:b/>
      <w:bCs/>
    </w:rPr>
  </w:style>
  <w:style w:type="paragraph" w:styleId="BodyTextIndent2">
    <w:name w:val="Body Text Indent 2"/>
    <w:uiPriority w:val="99"/>
    <w:link w:val="BodyTextIndent2Char"/>
    <w:rsid w:val="00046607"/>
    <w:basedOn w:val="Normal"/>
    <w:pPr>
      <w:ind w:left="720" w:right="0" w:hanging="0"/>
    </w:pPr>
    <w:rPr>
      <w:i/>
      <w:iCs/>
    </w:rPr>
  </w:style>
  <w:style w:type="paragraph" w:styleId="Header">
    <w:name w:val="Header"/>
    <w:uiPriority w:val="99"/>
    <w:link w:val="HeaderChar"/>
    <w:rsid w:val="00046607"/>
    <w:basedOn w:val="Normal"/>
    <w:pPr>
      <w:tabs>
        <w:tab w:val="center" w:pos="4320" w:leader="none"/>
        <w:tab w:val="right" w:pos="8640" w:leader="none"/>
      </w:tabs>
    </w:pPr>
    <w:rPr/>
  </w:style>
  <w:style w:type="paragraph" w:styleId="NormalWeb">
    <w:name w:val="Normal (Web)"/>
    <w:uiPriority w:val="99"/>
    <w:rsid w:val="00046607"/>
    <w:basedOn w:val="Normal"/>
    <w:pPr>
      <w:spacing w:before="0" w:after="280"/>
    </w:pPr>
    <w:rPr/>
  </w:style>
  <w:style w:type="paragraph" w:styleId="BalloonText">
    <w:name w:val="Balloon Text"/>
    <w:uiPriority w:val="99"/>
    <w:semiHidden/>
    <w:unhideWhenUsed/>
    <w:link w:val="BalloonTextChar"/>
    <w:rsid w:val="00de1f3b"/>
    <w:basedOn w:val="Normal"/>
    <w:pPr/>
    <w:rPr>
      <w:rFonts w:ascii="Tahoma" w:hAnsi="Tahoma" w:cs="Tahoma"/>
      <w:sz w:val="16"/>
      <w:szCs w:val="16"/>
    </w:rPr>
  </w:style>
  <w:style w:type="paragraph" w:styleId="ListParagraph">
    <w:name w:val="List Paragraph"/>
    <w:uiPriority w:val="34"/>
    <w:qFormat/>
    <w:rsid w:val="007c5b7c"/>
    <w:basedOn w:val="Normal"/>
    <w:pPr>
      <w:spacing w:before="0" w:after="0"/>
      <w:ind w:left="720" w:right="0" w:hanging="0"/>
      <w:contextualSpacing/>
    </w:pPr>
    <w:rPr/>
  </w:style>
  <w:style w:type="paragraph" w:styleId="BodyText2">
    <w:name w:val="Body Text 2"/>
    <w:uiPriority w:val="99"/>
    <w:semiHidden/>
    <w:unhideWhenUsed/>
    <w:link w:val="BodyText2Char"/>
    <w:rsid w:val="003b20d4"/>
    <w:basedOn w:val="Normal"/>
    <w:pPr>
      <w:spacing w:lineRule="auto" w:line="480" w:before="0" w:after="120"/>
    </w:pPr>
    <w:rPr/>
  </w:style>
  <w:style w:type="paragraph" w:styleId="Footer">
    <w:name w:val="Footer"/>
    <w:uiPriority w:val="99"/>
    <w:unhideWhenUsed/>
    <w:link w:val="FooterChar"/>
    <w:rsid w:val="00fe549a"/>
    <w:basedOn w:val="Normal"/>
    <w:pPr>
      <w:tabs>
        <w:tab w:val="center" w:pos="4680" w:leader="none"/>
        <w:tab w:val="right" w:pos="9360" w:leader="none"/>
      </w:tabs>
    </w:pPr>
    <w:rPr/>
  </w:style>
  <w:style w:type="paragraph" w:styleId="Annotationtext">
    <w:name w:val="annotation text"/>
    <w:uiPriority w:val="99"/>
    <w:semiHidden/>
    <w:unhideWhenUsed/>
    <w:link w:val="CommentTextChar"/>
    <w:rsid w:val="00fc2425"/>
    <w:basedOn w:val="Normal"/>
    <w:pPr/>
    <w:rPr/>
  </w:style>
  <w:style w:type="paragraph" w:styleId="Annotationsubject">
    <w:name w:val="annotation subject"/>
    <w:uiPriority w:val="99"/>
    <w:semiHidden/>
    <w:unhideWhenUsed/>
    <w:link w:val="CommentSubjectChar"/>
    <w:rsid w:val="00fc2425"/>
    <w:basedOn w:val="Annotationtext"/>
    <w:pPr/>
    <w:rPr>
      <w:b/>
      <w:bCs/>
      <w:sz w:val="20"/>
      <w:szCs w:val="20"/>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99"/>
    <w:rsid w:val="00046607"/>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cobwgreene@ufl.edu" TargetMode="External"/><Relationship Id="rId3" Type="http://schemas.openxmlformats.org/officeDocument/2006/relationships/hyperlink" Target="https://catalog.ufl.edu/ugrad/current/regulations/info/attendance.aspx" TargetMode="External"/><Relationship Id="rId4" Type="http://schemas.openxmlformats.org/officeDocument/2006/relationships/hyperlink" Target="http://evaluations.ufl.edu/" TargetMode="External"/><Relationship Id="rId5" Type="http://schemas.openxmlformats.org/officeDocument/2006/relationships/hyperlink" Target="https://evaluations.ufl.edu/results" TargetMode="External"/><Relationship Id="rId6" Type="http://schemas.openxmlformats.org/officeDocument/2006/relationships/hyperlink" Target="http://www.dso.ufl.edu/judicial/honorcode.php" TargetMode="External"/><Relationship Id="rId7" Type="http://schemas.openxmlformats.org/officeDocument/2006/relationships/hyperlink" Target="http://www.dso.ufl.edu/judicial/honorcode.php" TargetMode="External"/><Relationship Id="rId8" Type="http://schemas.openxmlformats.org/officeDocument/2006/relationships/header" Target="head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876F05-9F95-4C95-B086-C4A8372A9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2014-09-25T14:02:00Z</dcterms:created>
  <dc:creator>Alison Reynolds</dc:creator>
  <dc:language>en-US</dc:language>
  <cp:lastModifiedBy>Blount,Carla L</cp:lastModifiedBy>
  <cp:lastPrinted>2011-08-01T13:32:00Z</cp:lastPrinted>
  <dcterms:modified xsi:type="dcterms:W3CDTF">2014-09-25T14:02:00Z</dcterms:modified>
  <cp:revision>2</cp:revision>
</cp:coreProperties>
</file>